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BDE5F" w14:textId="7EA39CFE" w:rsidR="007922FD" w:rsidRDefault="00865CFA">
      <w:pPr>
        <w:rPr>
          <w:noProof/>
          <w:sz w:val="24"/>
        </w:rPr>
      </w:pPr>
      <w:ins w:id="0" w:author="唐 圣凯" w:date="2021-10-28T17:55:00Z">
        <w:r>
          <w:rPr>
            <w:rFonts w:hint="eastAsia"/>
            <w:sz w:val="24"/>
          </w:rPr>
          <w:t>Appendix</w:t>
        </w:r>
      </w:ins>
      <w:del w:id="1" w:author="唐 圣凯" w:date="2021-10-28T17:55:00Z">
        <w:r w:rsidR="007922FD" w:rsidRPr="007922FD" w:rsidDel="00865CFA">
          <w:rPr>
            <w:rFonts w:hint="eastAsia"/>
            <w:sz w:val="24"/>
          </w:rPr>
          <w:delText>附件</w:delText>
        </w:r>
      </w:del>
    </w:p>
    <w:p w14:paraId="787EC8C9" w14:textId="77777777" w:rsidR="00095E47" w:rsidRDefault="00095E47">
      <w:pPr>
        <w:widowControl/>
        <w:jc w:val="left"/>
        <w:rPr>
          <w:noProof/>
          <w:sz w:val="24"/>
        </w:rPr>
      </w:pPr>
    </w:p>
    <w:p w14:paraId="32E9C4E6" w14:textId="2C4214E9" w:rsidR="00095E47" w:rsidRDefault="00865CFA" w:rsidP="00095E47">
      <w:pPr>
        <w:rPr>
          <w:rFonts w:ascii="Times New Roman" w:hAnsi="Times New Roman" w:cs="Times New Roman"/>
          <w:noProof/>
          <w:sz w:val="24"/>
        </w:rPr>
      </w:pPr>
      <w:ins w:id="2" w:author="唐 圣凯" w:date="2021-10-28T17:56:00Z">
        <w:r>
          <w:rPr>
            <w:rFonts w:ascii="Times New Roman" w:hAnsi="Times New Roman" w:cs="Times New Roman" w:hint="eastAsia"/>
            <w:noProof/>
            <w:sz w:val="24"/>
          </w:rPr>
          <w:t>Level</w:t>
        </w:r>
        <w:r>
          <w:rPr>
            <w:rFonts w:ascii="Times New Roman" w:hAnsi="Times New Roman" w:cs="Times New Roman"/>
            <w:noProof/>
            <w:sz w:val="24"/>
          </w:rPr>
          <w:t xml:space="preserve"> 1</w:t>
        </w:r>
      </w:ins>
      <w:del w:id="3" w:author="唐 圣凯" w:date="2021-10-28T17:56:00Z">
        <w:r w:rsidR="00095E47" w:rsidRPr="007922FD" w:rsidDel="00865CFA">
          <w:rPr>
            <w:rFonts w:ascii="Times New Roman" w:hAnsi="Times New Roman" w:cs="Times New Roman"/>
            <w:noProof/>
            <w:sz w:val="24"/>
          </w:rPr>
          <w:delText>第</w:delText>
        </w:r>
        <w:r w:rsidR="00095E47" w:rsidDel="00865CFA">
          <w:rPr>
            <w:rFonts w:ascii="Times New Roman" w:hAnsi="Times New Roman" w:cs="Times New Roman" w:hint="eastAsia"/>
            <w:noProof/>
            <w:sz w:val="24"/>
          </w:rPr>
          <w:delText>一</w:delText>
        </w:r>
        <w:r w:rsidR="00095E47" w:rsidRPr="007922FD" w:rsidDel="00865CFA">
          <w:rPr>
            <w:rFonts w:ascii="Times New Roman" w:hAnsi="Times New Roman" w:cs="Times New Roman"/>
            <w:noProof/>
            <w:sz w:val="24"/>
          </w:rPr>
          <w:delText>关</w:delText>
        </w:r>
      </w:del>
    </w:p>
    <w:p w14:paraId="4D338B63" w14:textId="77777777" w:rsidR="00095E47" w:rsidRDefault="00095E47" w:rsidP="00095E47">
      <w:pPr>
        <w:rPr>
          <w:rFonts w:ascii="Times New Roman" w:hAnsi="Times New Roman" w:cs="Times New Roman"/>
          <w:noProof/>
          <w:sz w:val="24"/>
        </w:rPr>
      </w:pPr>
    </w:p>
    <w:p w14:paraId="4D773B04" w14:textId="09E2228E" w:rsidR="00095E47" w:rsidRDefault="00865CFA" w:rsidP="00095E47">
      <w:pPr>
        <w:rPr>
          <w:rFonts w:ascii="Times New Roman" w:hAnsi="Times New Roman" w:cs="Times New Roman"/>
          <w:noProof/>
          <w:sz w:val="24"/>
        </w:rPr>
      </w:pPr>
      <w:ins w:id="4" w:author="唐 圣凯" w:date="2021-10-28T17:56:00Z">
        <w:r>
          <w:rPr>
            <w:rFonts w:ascii="Times New Roman" w:hAnsi="Times New Roman" w:cs="Times New Roman" w:hint="eastAsia"/>
            <w:noProof/>
            <w:sz w:val="24"/>
          </w:rPr>
          <w:t>P</w:t>
        </w:r>
        <w:r w:rsidRPr="00865CFA">
          <w:rPr>
            <w:rFonts w:ascii="Times New Roman" w:hAnsi="Times New Roman" w:cs="Times New Roman"/>
            <w:noProof/>
            <w:sz w:val="24"/>
          </w:rPr>
          <w:t>arameter</w:t>
        </w:r>
      </w:ins>
      <w:del w:id="5" w:author="唐 圣凯" w:date="2021-10-28T17:56:00Z">
        <w:r w:rsidR="00095E47" w:rsidDel="00865CFA">
          <w:rPr>
            <w:rFonts w:ascii="Times New Roman" w:hAnsi="Times New Roman" w:cs="Times New Roman" w:hint="eastAsia"/>
            <w:noProof/>
            <w:sz w:val="24"/>
          </w:rPr>
          <w:delText>参数设定</w:delText>
        </w:r>
      </w:del>
      <w:r w:rsidR="00095E47">
        <w:rPr>
          <w:rFonts w:ascii="Times New Roman" w:hAnsi="Times New Roman" w:cs="Times New Roman" w:hint="eastAsia"/>
          <w:noProof/>
          <w:sz w:val="24"/>
        </w:rPr>
        <w:t>：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203"/>
        <w:gridCol w:w="1276"/>
        <w:gridCol w:w="1787"/>
        <w:gridCol w:w="1462"/>
        <w:gridCol w:w="1442"/>
        <w:gridCol w:w="1243"/>
      </w:tblGrid>
      <w:tr w:rsidR="0020487B" w:rsidRPr="00DC0850" w14:paraId="52322B77" w14:textId="77777777" w:rsidTr="006522D8">
        <w:trPr>
          <w:jc w:val="center"/>
        </w:trPr>
        <w:tc>
          <w:tcPr>
            <w:tcW w:w="2235" w:type="dxa"/>
            <w:gridSpan w:val="2"/>
          </w:tcPr>
          <w:p w14:paraId="721FF16D" w14:textId="346D04AF" w:rsidR="0020487B" w:rsidRPr="00DC0850" w:rsidRDefault="00865C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6" w:author="唐 圣凯" w:date="2021-10-28T17:57:00Z">
              <w:r>
                <w:rPr>
                  <w:noProof/>
                  <w:sz w:val="24"/>
                </w:rPr>
                <w:t>L</w:t>
              </w:r>
              <w:r w:rsidRPr="00865CFA">
                <w:rPr>
                  <w:noProof/>
                  <w:sz w:val="24"/>
                </w:rPr>
                <w:t>oad limit</w:t>
              </w:r>
            </w:ins>
            <w:del w:id="7" w:author="唐 圣凯" w:date="2021-10-28T17:57:00Z">
              <w:r w:rsidR="0020487B" w:rsidDel="00865CFA">
                <w:rPr>
                  <w:rFonts w:hint="eastAsia"/>
                  <w:noProof/>
                  <w:sz w:val="24"/>
                </w:rPr>
                <w:delText>负重上限</w:delText>
              </w:r>
            </w:del>
          </w:p>
        </w:tc>
        <w:tc>
          <w:tcPr>
            <w:tcW w:w="1787" w:type="dxa"/>
          </w:tcPr>
          <w:p w14:paraId="4E7DCECB" w14:textId="51A22290" w:rsidR="0020487B" w:rsidRPr="00DC0850" w:rsidRDefault="00865C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8" w:author="唐 圣凯" w:date="2021-10-28T17:58:00Z">
              <w:r w:rsidRPr="00865CFA">
                <w:rPr>
                  <w:noProof/>
                  <w:sz w:val="24"/>
                </w:rPr>
                <w:t>1200 kg</w:t>
              </w:r>
              <w:r w:rsidRPr="00865CFA" w:rsidDel="00865CFA">
                <w:rPr>
                  <w:rFonts w:hint="eastAsia"/>
                  <w:noProof/>
                  <w:sz w:val="24"/>
                </w:rPr>
                <w:t xml:space="preserve"> </w:t>
              </w:r>
            </w:ins>
            <w:del w:id="9" w:author="唐 圣凯" w:date="2021-10-28T17:58:00Z">
              <w:r w:rsidR="0020487B" w:rsidDel="00865CFA">
                <w:rPr>
                  <w:rFonts w:hint="eastAsia"/>
                  <w:noProof/>
                  <w:sz w:val="24"/>
                </w:rPr>
                <w:delText>1</w:delText>
              </w:r>
              <w:r w:rsidR="0020487B" w:rsidDel="00865CFA">
                <w:rPr>
                  <w:noProof/>
                  <w:sz w:val="24"/>
                </w:rPr>
                <w:delText>200</w:delText>
              </w:r>
              <w:r w:rsidR="0020487B" w:rsidDel="00865CFA">
                <w:rPr>
                  <w:rFonts w:hint="eastAsia"/>
                  <w:noProof/>
                  <w:sz w:val="24"/>
                </w:rPr>
                <w:delText>千克</w:delText>
              </w:r>
            </w:del>
          </w:p>
        </w:tc>
        <w:tc>
          <w:tcPr>
            <w:tcW w:w="1462" w:type="dxa"/>
          </w:tcPr>
          <w:p w14:paraId="4B7326AD" w14:textId="0B12546B" w:rsidR="0020487B" w:rsidRPr="00DC0850" w:rsidRDefault="00865C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10" w:author="唐 圣凯" w:date="2021-10-28T17:58:00Z">
              <w:r w:rsidRPr="00865CFA">
                <w:rPr>
                  <w:noProof/>
                  <w:sz w:val="24"/>
                </w:rPr>
                <w:t>Initial funds</w:t>
              </w:r>
            </w:ins>
            <w:del w:id="11" w:author="唐 圣凯" w:date="2021-10-28T17:58:00Z">
              <w:r w:rsidR="0020487B" w:rsidDel="00865CFA">
                <w:rPr>
                  <w:rFonts w:hint="eastAsia"/>
                  <w:noProof/>
                  <w:sz w:val="24"/>
                </w:rPr>
                <w:delText>初始资金</w:delText>
              </w:r>
            </w:del>
          </w:p>
        </w:tc>
        <w:tc>
          <w:tcPr>
            <w:tcW w:w="2645" w:type="dxa"/>
            <w:gridSpan w:val="2"/>
          </w:tcPr>
          <w:p w14:paraId="1B9F8807" w14:textId="2217333F"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0000</w:t>
            </w:r>
            <w:ins w:id="12" w:author="唐 圣凯" w:date="2021-10-28T17:58:00Z">
              <w:r w:rsidR="00865CFA">
                <w:rPr>
                  <w:rFonts w:hint="eastAsia"/>
                  <w:noProof/>
                  <w:sz w:val="24"/>
                </w:rPr>
                <w:t>yuan</w:t>
              </w:r>
            </w:ins>
            <w:del w:id="13" w:author="唐 圣凯" w:date="2021-10-28T17:58:00Z">
              <w:r w:rsidDel="00865CFA">
                <w:rPr>
                  <w:rFonts w:hint="eastAsia"/>
                  <w:noProof/>
                  <w:sz w:val="24"/>
                </w:rPr>
                <w:delText>元</w:delText>
              </w:r>
            </w:del>
          </w:p>
        </w:tc>
      </w:tr>
      <w:tr w:rsidR="0020487B" w:rsidRPr="00DC0850" w14:paraId="45F4B368" w14:textId="77777777" w:rsidTr="006522D8">
        <w:trPr>
          <w:jc w:val="center"/>
        </w:trPr>
        <w:tc>
          <w:tcPr>
            <w:tcW w:w="2235" w:type="dxa"/>
            <w:gridSpan w:val="2"/>
          </w:tcPr>
          <w:p w14:paraId="69BA5389" w14:textId="033DAA0C"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del w:id="14" w:author="唐 圣凯" w:date="2021-10-28T17:58:00Z">
              <w:r w:rsidDel="00865CFA">
                <w:rPr>
                  <w:rFonts w:hint="eastAsia"/>
                  <w:noProof/>
                  <w:sz w:val="24"/>
                </w:rPr>
                <w:delText>截止日期</w:delText>
              </w:r>
            </w:del>
            <w:ins w:id="15" w:author="唐 圣凯" w:date="2021-10-28T17:58:00Z">
              <w:r w:rsidR="00865CFA">
                <w:rPr>
                  <w:rFonts w:hint="eastAsia"/>
                  <w:noProof/>
                  <w:sz w:val="24"/>
                </w:rPr>
                <w:t>D</w:t>
              </w:r>
              <w:r w:rsidR="00865CFA">
                <w:rPr>
                  <w:noProof/>
                  <w:sz w:val="24"/>
                </w:rPr>
                <w:t>eadline</w:t>
              </w:r>
            </w:ins>
          </w:p>
        </w:tc>
        <w:tc>
          <w:tcPr>
            <w:tcW w:w="1787" w:type="dxa"/>
          </w:tcPr>
          <w:p w14:paraId="2C23B0C6" w14:textId="45944422"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del w:id="16" w:author="唐 圣凯" w:date="2021-10-28T17:58:00Z">
              <w:r w:rsidDel="00865CFA">
                <w:rPr>
                  <w:rFonts w:hint="eastAsia"/>
                  <w:noProof/>
                  <w:sz w:val="24"/>
                </w:rPr>
                <w:delText>第</w:delText>
              </w:r>
              <w:r w:rsidDel="00865CFA">
                <w:rPr>
                  <w:rFonts w:hint="eastAsia"/>
                  <w:noProof/>
                  <w:sz w:val="24"/>
                </w:rPr>
                <w:delText>3</w:delText>
              </w:r>
              <w:r w:rsidDel="00865CFA">
                <w:rPr>
                  <w:noProof/>
                  <w:sz w:val="24"/>
                </w:rPr>
                <w:delText>0</w:delText>
              </w:r>
              <w:r w:rsidDel="00865CFA">
                <w:rPr>
                  <w:rFonts w:hint="eastAsia"/>
                  <w:noProof/>
                  <w:sz w:val="24"/>
                </w:rPr>
                <w:delText>天</w:delText>
              </w:r>
            </w:del>
            <w:ins w:id="17" w:author="唐 圣凯" w:date="2021-10-28T17:58:00Z">
              <w:r w:rsidR="00865CFA" w:rsidRPr="00865CFA">
                <w:rPr>
                  <w:noProof/>
                  <w:sz w:val="24"/>
                </w:rPr>
                <w:t>Day 30</w:t>
              </w:r>
            </w:ins>
          </w:p>
        </w:tc>
        <w:tc>
          <w:tcPr>
            <w:tcW w:w="1462" w:type="dxa"/>
          </w:tcPr>
          <w:p w14:paraId="70415506" w14:textId="2031369D" w:rsidR="0020487B" w:rsidRPr="00DC0850" w:rsidRDefault="00865CFA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18" w:author="唐 圣凯" w:date="2021-10-28T17:58:00Z">
              <w:r w:rsidRPr="00865CFA">
                <w:rPr>
                  <w:noProof/>
                  <w:sz w:val="24"/>
                </w:rPr>
                <w:t>Basic income</w:t>
              </w:r>
            </w:ins>
            <w:del w:id="19" w:author="唐 圣凯" w:date="2021-10-28T17:58:00Z">
              <w:r w:rsidR="0020487B" w:rsidDel="00865CFA">
                <w:rPr>
                  <w:rFonts w:hint="eastAsia"/>
                  <w:noProof/>
                  <w:sz w:val="24"/>
                </w:rPr>
                <w:delText>基础收益</w:delText>
              </w:r>
            </w:del>
          </w:p>
        </w:tc>
        <w:tc>
          <w:tcPr>
            <w:tcW w:w="2645" w:type="dxa"/>
            <w:gridSpan w:val="2"/>
          </w:tcPr>
          <w:p w14:paraId="1567B0C2" w14:textId="6119A121"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000</w:t>
            </w:r>
            <w:ins w:id="20" w:author="唐 圣凯" w:date="2021-10-28T17:58:00Z">
              <w:r w:rsidR="00865CFA">
                <w:rPr>
                  <w:rFonts w:hint="eastAsia"/>
                  <w:noProof/>
                  <w:sz w:val="24"/>
                </w:rPr>
                <w:t>y</w:t>
              </w:r>
              <w:r w:rsidR="00865CFA">
                <w:rPr>
                  <w:noProof/>
                  <w:sz w:val="24"/>
                </w:rPr>
                <w:t>uan</w:t>
              </w:r>
            </w:ins>
            <w:del w:id="21" w:author="唐 圣凯" w:date="2021-10-28T17:58:00Z">
              <w:r w:rsidDel="00865CFA">
                <w:rPr>
                  <w:rFonts w:hint="eastAsia"/>
                  <w:noProof/>
                  <w:sz w:val="24"/>
                </w:rPr>
                <w:delText>元</w:delText>
              </w:r>
            </w:del>
          </w:p>
        </w:tc>
      </w:tr>
      <w:tr w:rsidR="0020487B" w:rsidRPr="00DC0850" w14:paraId="739187D2" w14:textId="77777777" w:rsidTr="0020487B">
        <w:trPr>
          <w:jc w:val="center"/>
        </w:trPr>
        <w:tc>
          <w:tcPr>
            <w:tcW w:w="959" w:type="dxa"/>
            <w:vMerge w:val="restart"/>
            <w:vAlign w:val="center"/>
          </w:tcPr>
          <w:p w14:paraId="579367B5" w14:textId="370810AF" w:rsidR="0020487B" w:rsidRPr="00DC0850" w:rsidRDefault="00865CFA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22" w:author="唐 圣凯" w:date="2021-10-28T17:59:00Z">
              <w:r>
                <w:rPr>
                  <w:kern w:val="0"/>
                  <w:sz w:val="24"/>
                </w:rPr>
                <w:t>R</w:t>
              </w:r>
              <w:r w:rsidRPr="00865CFA">
                <w:rPr>
                  <w:kern w:val="0"/>
                  <w:sz w:val="24"/>
                </w:rPr>
                <w:t>esources</w:t>
              </w:r>
            </w:ins>
            <w:del w:id="23" w:author="唐 圣凯" w:date="2021-10-28T17:59:00Z">
              <w:r w:rsidR="0020487B" w:rsidDel="00865CFA">
                <w:rPr>
                  <w:rFonts w:hint="eastAsia"/>
                  <w:kern w:val="0"/>
                  <w:sz w:val="24"/>
                </w:rPr>
                <w:delText>资源</w:delText>
              </w:r>
            </w:del>
          </w:p>
        </w:tc>
        <w:tc>
          <w:tcPr>
            <w:tcW w:w="1276" w:type="dxa"/>
            <w:vMerge w:val="restart"/>
            <w:vAlign w:val="center"/>
          </w:tcPr>
          <w:p w14:paraId="4CFE7D2B" w14:textId="4759BAF4" w:rsidR="0020487B" w:rsidRPr="00DC0850" w:rsidRDefault="00865CFA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24" w:author="唐 圣凯" w:date="2021-10-28T17:59:00Z">
              <w:r w:rsidRPr="00865CFA">
                <w:rPr>
                  <w:sz w:val="24"/>
                </w:rPr>
                <w:t>Mass per box</w:t>
              </w:r>
            </w:ins>
            <w:del w:id="25" w:author="唐 圣凯" w:date="2021-10-28T17:59:00Z">
              <w:r w:rsidR="0020487B" w:rsidRPr="00DC0850" w:rsidDel="00865CFA">
                <w:rPr>
                  <w:sz w:val="24"/>
                </w:rPr>
                <w:delText>每箱</w:delText>
              </w:r>
              <w:r w:rsidR="0020487B" w:rsidRPr="00DC0850" w:rsidDel="00865CFA">
                <w:rPr>
                  <w:kern w:val="0"/>
                  <w:sz w:val="24"/>
                </w:rPr>
                <w:delText>质量</w:delText>
              </w:r>
            </w:del>
            <w:r w:rsidR="0020487B" w:rsidRPr="00DC0850">
              <w:rPr>
                <w:kern w:val="0"/>
                <w:sz w:val="24"/>
              </w:rPr>
              <w:t>（</w:t>
            </w:r>
            <w:ins w:id="26" w:author="唐 圣凯" w:date="2021-10-28T17:59:00Z">
              <w:r>
                <w:rPr>
                  <w:rFonts w:hint="eastAsia"/>
                  <w:kern w:val="0"/>
                  <w:sz w:val="24"/>
                </w:rPr>
                <w:t>k</w:t>
              </w:r>
              <w:r>
                <w:rPr>
                  <w:kern w:val="0"/>
                  <w:sz w:val="24"/>
                </w:rPr>
                <w:t>g</w:t>
              </w:r>
            </w:ins>
            <w:del w:id="27" w:author="唐 圣凯" w:date="2021-10-28T17:59:00Z">
              <w:r w:rsidR="0020487B" w:rsidRPr="00DC0850" w:rsidDel="00865CFA">
                <w:rPr>
                  <w:kern w:val="0"/>
                  <w:sz w:val="24"/>
                </w:rPr>
                <w:delText>千克</w:delText>
              </w:r>
            </w:del>
            <w:r w:rsidR="0020487B" w:rsidRPr="00DC0850">
              <w:rPr>
                <w:kern w:val="0"/>
                <w:sz w:val="24"/>
              </w:rPr>
              <w:t>）</w:t>
            </w:r>
          </w:p>
        </w:tc>
        <w:tc>
          <w:tcPr>
            <w:tcW w:w="1787" w:type="dxa"/>
            <w:vMerge w:val="restart"/>
            <w:vAlign w:val="center"/>
          </w:tcPr>
          <w:p w14:paraId="225F5DD5" w14:textId="222977FB" w:rsidR="00865CFA" w:rsidRPr="00865CFA" w:rsidRDefault="00865CFA" w:rsidP="00212A70">
            <w:pPr>
              <w:autoSpaceDE w:val="0"/>
              <w:autoSpaceDN w:val="0"/>
              <w:adjustRightInd w:val="0"/>
              <w:snapToGrid w:val="0"/>
              <w:jc w:val="center"/>
              <w:rPr>
                <w:ins w:id="28" w:author="唐 圣凯" w:date="2021-10-28T17:59:00Z"/>
                <w:kern w:val="0"/>
                <w:sz w:val="24"/>
              </w:rPr>
            </w:pPr>
            <w:ins w:id="29" w:author="唐 圣凯" w:date="2021-10-28T17:59:00Z">
              <w:r>
                <w:rPr>
                  <w:kern w:val="0"/>
                  <w:sz w:val="24"/>
                </w:rPr>
                <w:t>G</w:t>
              </w:r>
              <w:r w:rsidRPr="00865CFA">
                <w:rPr>
                  <w:kern w:val="0"/>
                  <w:sz w:val="24"/>
                </w:rPr>
                <w:t xml:space="preserve">uide </w:t>
              </w:r>
              <w:r>
                <w:rPr>
                  <w:kern w:val="0"/>
                  <w:sz w:val="24"/>
                </w:rPr>
                <w:t>P</w:t>
              </w:r>
              <w:r w:rsidRPr="00865CFA">
                <w:rPr>
                  <w:kern w:val="0"/>
                  <w:sz w:val="24"/>
                </w:rPr>
                <w:t>rice</w:t>
              </w:r>
            </w:ins>
          </w:p>
          <w:p w14:paraId="5A14C278" w14:textId="3F9F7531" w:rsidR="0020487B" w:rsidDel="00865CFA" w:rsidRDefault="00865CFA" w:rsidP="00865CFA">
            <w:pPr>
              <w:autoSpaceDE w:val="0"/>
              <w:autoSpaceDN w:val="0"/>
              <w:adjustRightInd w:val="0"/>
              <w:snapToGrid w:val="0"/>
              <w:jc w:val="center"/>
              <w:rPr>
                <w:del w:id="30" w:author="唐 圣凯" w:date="2021-10-28T17:59:00Z"/>
                <w:kern w:val="0"/>
                <w:sz w:val="24"/>
              </w:rPr>
            </w:pPr>
            <w:ins w:id="31" w:author="唐 圣凯" w:date="2021-10-28T17:59:00Z">
              <w:r w:rsidRPr="00865CFA">
                <w:rPr>
                  <w:kern w:val="0"/>
                  <w:sz w:val="24"/>
                </w:rPr>
                <w:t>(yuan / box)</w:t>
              </w:r>
            </w:ins>
            <w:del w:id="32" w:author="唐 圣凯" w:date="2021-10-28T17:59:00Z">
              <w:r w:rsidR="0020487B" w:rsidDel="00865CFA">
                <w:rPr>
                  <w:rFonts w:hint="eastAsia"/>
                  <w:kern w:val="0"/>
                  <w:sz w:val="24"/>
                </w:rPr>
                <w:delText>基准</w:delText>
              </w:r>
              <w:r w:rsidR="0020487B" w:rsidRPr="00DC0850" w:rsidDel="00865CFA">
                <w:rPr>
                  <w:kern w:val="0"/>
                  <w:sz w:val="24"/>
                </w:rPr>
                <w:delText>价格</w:delText>
              </w:r>
            </w:del>
          </w:p>
          <w:p w14:paraId="69756C5A" w14:textId="4484B620"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del w:id="33" w:author="唐 圣凯" w:date="2021-10-28T17:59:00Z">
              <w:r w:rsidRPr="00DC0850" w:rsidDel="00865CFA">
                <w:rPr>
                  <w:kern w:val="0"/>
                  <w:sz w:val="24"/>
                </w:rPr>
                <w:delText>（元</w:delText>
              </w:r>
              <w:r w:rsidRPr="00DC0850" w:rsidDel="00865CFA">
                <w:rPr>
                  <w:kern w:val="0"/>
                  <w:sz w:val="24"/>
                </w:rPr>
                <w:delText>/</w:delText>
              </w:r>
              <w:r w:rsidRPr="00DC0850" w:rsidDel="00865CFA">
                <w:rPr>
                  <w:kern w:val="0"/>
                  <w:sz w:val="24"/>
                </w:rPr>
                <w:delText>箱）</w:delText>
              </w:r>
            </w:del>
          </w:p>
        </w:tc>
        <w:tc>
          <w:tcPr>
            <w:tcW w:w="4107" w:type="dxa"/>
            <w:gridSpan w:val="3"/>
            <w:vAlign w:val="center"/>
          </w:tcPr>
          <w:p w14:paraId="58CAB513" w14:textId="367BC42E" w:rsidR="0020487B" w:rsidRPr="00DC0850" w:rsidRDefault="00865CFA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34" w:author="唐 圣凯" w:date="2021-10-28T18:00:00Z">
              <w:r w:rsidRPr="00865CFA">
                <w:rPr>
                  <w:kern w:val="0"/>
                  <w:sz w:val="24"/>
                </w:rPr>
                <w:t>Basic consumption (box)</w:t>
              </w:r>
            </w:ins>
            <w:del w:id="35" w:author="唐 圣凯" w:date="2021-10-28T18:00:00Z">
              <w:r w:rsidR="0020487B" w:rsidRPr="00DC0850" w:rsidDel="00865CFA">
                <w:rPr>
                  <w:kern w:val="0"/>
                  <w:sz w:val="24"/>
                </w:rPr>
                <w:delText>基础消耗量（箱）</w:delText>
              </w:r>
            </w:del>
          </w:p>
        </w:tc>
      </w:tr>
      <w:tr w:rsidR="0020487B" w:rsidRPr="00DC0850" w14:paraId="1EADC55E" w14:textId="77777777" w:rsidTr="0020487B">
        <w:trPr>
          <w:jc w:val="center"/>
        </w:trPr>
        <w:tc>
          <w:tcPr>
            <w:tcW w:w="959" w:type="dxa"/>
            <w:vMerge/>
            <w:vAlign w:val="center"/>
          </w:tcPr>
          <w:p w14:paraId="31146F0A" w14:textId="77777777"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77F48DE6" w14:textId="77777777"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787" w:type="dxa"/>
            <w:vMerge/>
            <w:vAlign w:val="center"/>
          </w:tcPr>
          <w:p w14:paraId="7BF4A464" w14:textId="77777777"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462" w:type="dxa"/>
            <w:vAlign w:val="center"/>
          </w:tcPr>
          <w:p w14:paraId="735389A2" w14:textId="28B2B5AC" w:rsidR="0020487B" w:rsidRPr="00DC0850" w:rsidRDefault="00865CFA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36" w:author="唐 圣凯" w:date="2021-10-28T18:00:00Z">
              <w:r>
                <w:rPr>
                  <w:kern w:val="0"/>
                  <w:sz w:val="24"/>
                </w:rPr>
                <w:t>S</w:t>
              </w:r>
              <w:r w:rsidRPr="00865CFA">
                <w:rPr>
                  <w:kern w:val="0"/>
                  <w:sz w:val="24"/>
                </w:rPr>
                <w:t>unny</w:t>
              </w:r>
            </w:ins>
            <w:del w:id="37" w:author="唐 圣凯" w:date="2021-10-28T18:00:00Z">
              <w:r w:rsidR="0020487B" w:rsidRPr="00DC0850" w:rsidDel="00865CFA">
                <w:rPr>
                  <w:kern w:val="0"/>
                  <w:sz w:val="24"/>
                </w:rPr>
                <w:delText>晴朗</w:delText>
              </w:r>
            </w:del>
          </w:p>
        </w:tc>
        <w:tc>
          <w:tcPr>
            <w:tcW w:w="1417" w:type="dxa"/>
            <w:vAlign w:val="center"/>
          </w:tcPr>
          <w:p w14:paraId="66D40F0D" w14:textId="3E10D0A6" w:rsidR="0020487B" w:rsidRPr="00DC0850" w:rsidRDefault="00865CFA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38" w:author="唐 圣凯" w:date="2021-10-28T18:00:00Z">
              <w:r>
                <w:rPr>
                  <w:kern w:val="0"/>
                  <w:sz w:val="24"/>
                </w:rPr>
                <w:t>H</w:t>
              </w:r>
              <w:r w:rsidRPr="00865CFA">
                <w:rPr>
                  <w:kern w:val="0"/>
                  <w:sz w:val="24"/>
                </w:rPr>
                <w:t xml:space="preserve">igh </w:t>
              </w:r>
              <w:r>
                <w:rPr>
                  <w:kern w:val="0"/>
                  <w:sz w:val="24"/>
                </w:rPr>
                <w:t>T</w:t>
              </w:r>
              <w:r w:rsidRPr="00865CFA">
                <w:rPr>
                  <w:kern w:val="0"/>
                  <w:sz w:val="24"/>
                </w:rPr>
                <w:t>emperature</w:t>
              </w:r>
            </w:ins>
            <w:del w:id="39" w:author="唐 圣凯" w:date="2021-10-28T18:00:00Z">
              <w:r w:rsidR="0020487B" w:rsidRPr="00DC0850" w:rsidDel="00865CFA">
                <w:rPr>
                  <w:kern w:val="0"/>
                  <w:sz w:val="24"/>
                </w:rPr>
                <w:delText>高温</w:delText>
              </w:r>
            </w:del>
          </w:p>
        </w:tc>
        <w:tc>
          <w:tcPr>
            <w:tcW w:w="1228" w:type="dxa"/>
            <w:vAlign w:val="center"/>
          </w:tcPr>
          <w:p w14:paraId="705241A8" w14:textId="422E3F97" w:rsidR="0020487B" w:rsidRPr="00DC0850" w:rsidRDefault="00865CFA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kern w:val="0"/>
                <w:sz w:val="24"/>
              </w:rPr>
            </w:pPr>
            <w:ins w:id="40" w:author="唐 圣凯" w:date="2021-10-28T18:00:00Z">
              <w:r w:rsidRPr="00865CFA">
                <w:rPr>
                  <w:kern w:val="0"/>
                  <w:sz w:val="24"/>
                </w:rPr>
                <w:t>Sandstorm</w:t>
              </w:r>
            </w:ins>
            <w:del w:id="41" w:author="唐 圣凯" w:date="2021-10-28T18:00:00Z">
              <w:r w:rsidR="0020487B" w:rsidRPr="00DC0850" w:rsidDel="00865CFA">
                <w:rPr>
                  <w:kern w:val="0"/>
                  <w:sz w:val="24"/>
                </w:rPr>
                <w:delText>沙暴</w:delText>
              </w:r>
            </w:del>
          </w:p>
        </w:tc>
      </w:tr>
      <w:tr w:rsidR="0020487B" w:rsidRPr="00DC0850" w14:paraId="20CBC082" w14:textId="77777777" w:rsidTr="0020487B">
        <w:trPr>
          <w:jc w:val="center"/>
        </w:trPr>
        <w:tc>
          <w:tcPr>
            <w:tcW w:w="959" w:type="dxa"/>
            <w:vAlign w:val="center"/>
          </w:tcPr>
          <w:p w14:paraId="0B795A07" w14:textId="40B5C47C" w:rsidR="0020487B" w:rsidRPr="00DC0850" w:rsidRDefault="00865CFA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42" w:author="唐 圣凯" w:date="2021-10-28T17:59:00Z">
              <w:r>
                <w:rPr>
                  <w:rFonts w:hint="eastAsia"/>
                  <w:kern w:val="0"/>
                  <w:sz w:val="24"/>
                </w:rPr>
                <w:t>W</w:t>
              </w:r>
              <w:r>
                <w:rPr>
                  <w:kern w:val="0"/>
                  <w:sz w:val="24"/>
                </w:rPr>
                <w:t>ater</w:t>
              </w:r>
            </w:ins>
            <w:del w:id="43" w:author="唐 圣凯" w:date="2021-10-28T17:59:00Z">
              <w:r w:rsidR="0020487B" w:rsidRPr="00DC0850" w:rsidDel="00865CFA">
                <w:rPr>
                  <w:kern w:val="0"/>
                  <w:sz w:val="24"/>
                </w:rPr>
                <w:delText>水</w:delText>
              </w:r>
            </w:del>
          </w:p>
        </w:tc>
        <w:tc>
          <w:tcPr>
            <w:tcW w:w="1276" w:type="dxa"/>
            <w:vAlign w:val="center"/>
          </w:tcPr>
          <w:p w14:paraId="497F7ED5" w14:textId="77777777"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3</w:t>
            </w:r>
          </w:p>
        </w:tc>
        <w:tc>
          <w:tcPr>
            <w:tcW w:w="1787" w:type="dxa"/>
            <w:vAlign w:val="center"/>
          </w:tcPr>
          <w:p w14:paraId="3B318560" w14:textId="77777777"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5</w:t>
            </w:r>
          </w:p>
        </w:tc>
        <w:tc>
          <w:tcPr>
            <w:tcW w:w="1462" w:type="dxa"/>
            <w:vAlign w:val="center"/>
          </w:tcPr>
          <w:p w14:paraId="75D67F1A" w14:textId="77777777"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5</w:t>
            </w:r>
          </w:p>
        </w:tc>
        <w:tc>
          <w:tcPr>
            <w:tcW w:w="1417" w:type="dxa"/>
            <w:vAlign w:val="center"/>
          </w:tcPr>
          <w:p w14:paraId="40D6F05F" w14:textId="77777777"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8</w:t>
            </w:r>
          </w:p>
        </w:tc>
        <w:tc>
          <w:tcPr>
            <w:tcW w:w="1228" w:type="dxa"/>
            <w:vAlign w:val="center"/>
          </w:tcPr>
          <w:p w14:paraId="10D043F5" w14:textId="77777777"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 w:rsidRPr="00DC0850">
              <w:rPr>
                <w:kern w:val="0"/>
                <w:sz w:val="24"/>
              </w:rPr>
              <w:t>0</w:t>
            </w:r>
          </w:p>
        </w:tc>
      </w:tr>
      <w:tr w:rsidR="0020487B" w:rsidRPr="00DC0850" w14:paraId="0C1047E3" w14:textId="77777777" w:rsidTr="0020487B">
        <w:trPr>
          <w:jc w:val="center"/>
        </w:trPr>
        <w:tc>
          <w:tcPr>
            <w:tcW w:w="959" w:type="dxa"/>
            <w:vAlign w:val="center"/>
          </w:tcPr>
          <w:p w14:paraId="43A4FF09" w14:textId="3435B8E4" w:rsidR="0020487B" w:rsidRPr="00DC0850" w:rsidRDefault="00865CFA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44" w:author="唐 圣凯" w:date="2021-10-28T17:59:00Z">
              <w:r>
                <w:rPr>
                  <w:rFonts w:hint="eastAsia"/>
                  <w:kern w:val="0"/>
                  <w:sz w:val="24"/>
                </w:rPr>
                <w:t>F</w:t>
              </w:r>
              <w:r>
                <w:rPr>
                  <w:kern w:val="0"/>
                  <w:sz w:val="24"/>
                </w:rPr>
                <w:t>ood</w:t>
              </w:r>
            </w:ins>
            <w:del w:id="45" w:author="唐 圣凯" w:date="2021-10-28T17:59:00Z">
              <w:r w:rsidR="0020487B" w:rsidRPr="00DC0850" w:rsidDel="00865CFA">
                <w:rPr>
                  <w:kern w:val="0"/>
                  <w:sz w:val="24"/>
                </w:rPr>
                <w:delText>食物</w:delText>
              </w:r>
            </w:del>
          </w:p>
        </w:tc>
        <w:tc>
          <w:tcPr>
            <w:tcW w:w="1276" w:type="dxa"/>
            <w:vAlign w:val="center"/>
          </w:tcPr>
          <w:p w14:paraId="2BD8E4DF" w14:textId="77777777"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2</w:t>
            </w:r>
          </w:p>
        </w:tc>
        <w:tc>
          <w:tcPr>
            <w:tcW w:w="1787" w:type="dxa"/>
            <w:vAlign w:val="center"/>
          </w:tcPr>
          <w:p w14:paraId="3AD1085E" w14:textId="77777777"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10</w:t>
            </w:r>
          </w:p>
        </w:tc>
        <w:tc>
          <w:tcPr>
            <w:tcW w:w="1462" w:type="dxa"/>
            <w:vAlign w:val="center"/>
          </w:tcPr>
          <w:p w14:paraId="003AD153" w14:textId="77777777"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7</w:t>
            </w:r>
          </w:p>
        </w:tc>
        <w:tc>
          <w:tcPr>
            <w:tcW w:w="1417" w:type="dxa"/>
            <w:vAlign w:val="center"/>
          </w:tcPr>
          <w:p w14:paraId="6B7D0217" w14:textId="77777777"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6</w:t>
            </w:r>
          </w:p>
        </w:tc>
        <w:tc>
          <w:tcPr>
            <w:tcW w:w="1228" w:type="dxa"/>
            <w:vAlign w:val="center"/>
          </w:tcPr>
          <w:p w14:paraId="35C61B40" w14:textId="77777777"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 w:rsidRPr="00DC0850">
              <w:rPr>
                <w:kern w:val="0"/>
                <w:sz w:val="24"/>
              </w:rPr>
              <w:t>0</w:t>
            </w:r>
          </w:p>
        </w:tc>
      </w:tr>
    </w:tbl>
    <w:p w14:paraId="67A27693" w14:textId="77777777" w:rsidR="00095E47" w:rsidRDefault="00095E47" w:rsidP="00095E47">
      <w:pPr>
        <w:rPr>
          <w:rFonts w:ascii="Times New Roman" w:hAnsi="Times New Roman" w:cs="Times New Roman"/>
          <w:noProof/>
          <w:sz w:val="24"/>
        </w:rPr>
      </w:pPr>
    </w:p>
    <w:p w14:paraId="5EABDE8F" w14:textId="5D583CD9" w:rsidR="00095E47" w:rsidRDefault="00865CFA" w:rsidP="00095E47">
      <w:pPr>
        <w:rPr>
          <w:rFonts w:ascii="Times New Roman" w:hAnsi="Times New Roman" w:cs="Times New Roman"/>
          <w:noProof/>
          <w:sz w:val="24"/>
        </w:rPr>
      </w:pPr>
      <w:ins w:id="46" w:author="唐 圣凯" w:date="2021-10-28T18:00:00Z">
        <w:r>
          <w:rPr>
            <w:rFonts w:ascii="Times New Roman" w:hAnsi="Times New Roman" w:cs="Times New Roman"/>
            <w:noProof/>
            <w:sz w:val="24"/>
          </w:rPr>
          <w:t>W</w:t>
        </w:r>
        <w:r w:rsidRPr="00865CFA">
          <w:rPr>
            <w:rFonts w:ascii="Times New Roman" w:hAnsi="Times New Roman" w:cs="Times New Roman"/>
            <w:noProof/>
            <w:sz w:val="24"/>
          </w:rPr>
          <w:t>eather</w:t>
        </w:r>
      </w:ins>
      <w:del w:id="47" w:author="唐 圣凯" w:date="2021-10-28T18:00:00Z">
        <w:r w:rsidR="00095E47" w:rsidDel="00865CFA">
          <w:rPr>
            <w:rFonts w:ascii="Times New Roman" w:hAnsi="Times New Roman" w:cs="Times New Roman" w:hint="eastAsia"/>
            <w:noProof/>
            <w:sz w:val="24"/>
          </w:rPr>
          <w:delText>天气状况</w:delText>
        </w:r>
      </w:del>
      <w:r w:rsidR="00095E47">
        <w:rPr>
          <w:rFonts w:ascii="Times New Roman" w:hAnsi="Times New Roman" w:cs="Times New Roman" w:hint="eastAsia"/>
          <w:noProof/>
          <w:sz w:val="24"/>
        </w:rPr>
        <w:t>：</w:t>
      </w:r>
    </w:p>
    <w:tbl>
      <w:tblPr>
        <w:tblStyle w:val="TableGrid"/>
        <w:tblW w:w="82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709"/>
        <w:gridCol w:w="666"/>
        <w:gridCol w:w="787"/>
        <w:gridCol w:w="787"/>
        <w:gridCol w:w="787"/>
        <w:gridCol w:w="787"/>
        <w:gridCol w:w="787"/>
        <w:gridCol w:w="694"/>
        <w:gridCol w:w="694"/>
        <w:gridCol w:w="787"/>
        <w:gridCol w:w="787"/>
        <w:tblGridChange w:id="48">
          <w:tblGrid>
            <w:gridCol w:w="709"/>
            <w:gridCol w:w="666"/>
            <w:gridCol w:w="787"/>
            <w:gridCol w:w="787"/>
            <w:gridCol w:w="787"/>
            <w:gridCol w:w="787"/>
            <w:gridCol w:w="787"/>
            <w:gridCol w:w="694"/>
            <w:gridCol w:w="694"/>
            <w:gridCol w:w="787"/>
            <w:gridCol w:w="787"/>
          </w:tblGrid>
        </w:tblGridChange>
      </w:tblGrid>
      <w:tr w:rsidR="00212A70" w14:paraId="78C319F3" w14:textId="77777777" w:rsidTr="00212A70">
        <w:tc>
          <w:tcPr>
            <w:tcW w:w="709" w:type="dxa"/>
          </w:tcPr>
          <w:p w14:paraId="02860924" w14:textId="106822D6" w:rsidR="00095E47" w:rsidRPr="00710063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del w:id="49" w:author="唐 圣凯" w:date="2021-10-28T18:00:00Z">
              <w:r w:rsidDel="00865CFA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日期</w:delText>
              </w:r>
            </w:del>
            <w:ins w:id="50" w:author="唐 圣凯" w:date="2021-10-28T18:00:00Z">
              <w:r w:rsidR="00865CFA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t>D</w:t>
              </w:r>
              <w:r w:rsidR="00865CFA">
                <w:rPr>
                  <w:rFonts w:asciiTheme="minorEastAsia" w:hAnsiTheme="minorEastAsia"/>
                  <w:color w:val="000000"/>
                  <w:kern w:val="0"/>
                  <w:sz w:val="24"/>
                </w:rPr>
                <w:t>ate</w:t>
              </w:r>
            </w:ins>
          </w:p>
        </w:tc>
        <w:tc>
          <w:tcPr>
            <w:tcW w:w="666" w:type="dxa"/>
          </w:tcPr>
          <w:p w14:paraId="6B1960D9" w14:textId="77777777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1</w:t>
            </w:r>
          </w:p>
        </w:tc>
        <w:tc>
          <w:tcPr>
            <w:tcW w:w="787" w:type="dxa"/>
          </w:tcPr>
          <w:p w14:paraId="47A55C92" w14:textId="77777777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2</w:t>
            </w:r>
          </w:p>
        </w:tc>
        <w:tc>
          <w:tcPr>
            <w:tcW w:w="787" w:type="dxa"/>
          </w:tcPr>
          <w:p w14:paraId="2DDD21A2" w14:textId="77777777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3</w:t>
            </w:r>
          </w:p>
        </w:tc>
        <w:tc>
          <w:tcPr>
            <w:tcW w:w="787" w:type="dxa"/>
          </w:tcPr>
          <w:p w14:paraId="17602077" w14:textId="77777777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4</w:t>
            </w:r>
          </w:p>
        </w:tc>
        <w:tc>
          <w:tcPr>
            <w:tcW w:w="787" w:type="dxa"/>
          </w:tcPr>
          <w:p w14:paraId="5DCA3C30" w14:textId="77777777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5</w:t>
            </w:r>
          </w:p>
        </w:tc>
        <w:tc>
          <w:tcPr>
            <w:tcW w:w="787" w:type="dxa"/>
          </w:tcPr>
          <w:p w14:paraId="3273D7CD" w14:textId="77777777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6</w:t>
            </w:r>
          </w:p>
        </w:tc>
        <w:tc>
          <w:tcPr>
            <w:tcW w:w="694" w:type="dxa"/>
          </w:tcPr>
          <w:p w14:paraId="212AAF90" w14:textId="77777777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7</w:t>
            </w:r>
          </w:p>
        </w:tc>
        <w:tc>
          <w:tcPr>
            <w:tcW w:w="694" w:type="dxa"/>
          </w:tcPr>
          <w:p w14:paraId="7D9DE3DA" w14:textId="77777777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8</w:t>
            </w:r>
          </w:p>
        </w:tc>
        <w:tc>
          <w:tcPr>
            <w:tcW w:w="787" w:type="dxa"/>
          </w:tcPr>
          <w:p w14:paraId="2D3B1968" w14:textId="77777777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9</w:t>
            </w:r>
          </w:p>
        </w:tc>
        <w:tc>
          <w:tcPr>
            <w:tcW w:w="787" w:type="dxa"/>
          </w:tcPr>
          <w:p w14:paraId="4F4A8452" w14:textId="77777777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10</w:t>
            </w:r>
          </w:p>
        </w:tc>
      </w:tr>
      <w:tr w:rsidR="00212A70" w14:paraId="5E65D5A2" w14:textId="77777777" w:rsidTr="00212A70">
        <w:tc>
          <w:tcPr>
            <w:tcW w:w="709" w:type="dxa"/>
          </w:tcPr>
          <w:p w14:paraId="6FC76926" w14:textId="2B9759A1" w:rsidR="00095E47" w:rsidRPr="00710063" w:rsidRDefault="00865CFA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ins w:id="51" w:author="唐 圣凯" w:date="2021-10-28T18:01:00Z">
              <w:r>
                <w:rPr>
                  <w:noProof/>
                  <w:sz w:val="24"/>
                </w:rPr>
                <w:t>W</w:t>
              </w:r>
              <w:r w:rsidRPr="00865CFA">
                <w:rPr>
                  <w:noProof/>
                  <w:sz w:val="24"/>
                </w:rPr>
                <w:t>eather</w:t>
              </w:r>
            </w:ins>
            <w:del w:id="52" w:author="唐 圣凯" w:date="2021-10-28T18:01:00Z">
              <w:r w:rsidR="00095E47" w:rsidDel="00865CFA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天气</w:delText>
              </w:r>
            </w:del>
          </w:p>
        </w:tc>
        <w:tc>
          <w:tcPr>
            <w:tcW w:w="666" w:type="dxa"/>
          </w:tcPr>
          <w:p w14:paraId="5019C9F8" w14:textId="602C8F3C" w:rsidR="00095E47" w:rsidRPr="008F198C" w:rsidRDefault="00865CFA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ins w:id="53" w:author="唐 圣凯" w:date="2021-10-28T18:02:00Z">
              <w:r>
                <w:rPr>
                  <w:kern w:val="0"/>
                  <w:sz w:val="24"/>
                </w:rPr>
                <w:t>H</w:t>
              </w:r>
              <w:r w:rsidRPr="00865CFA">
                <w:rPr>
                  <w:kern w:val="0"/>
                  <w:sz w:val="24"/>
                </w:rPr>
                <w:t xml:space="preserve">igh </w:t>
              </w:r>
              <w:r>
                <w:rPr>
                  <w:kern w:val="0"/>
                  <w:sz w:val="24"/>
                </w:rPr>
                <w:t>T</w:t>
              </w:r>
              <w:r w:rsidRPr="00865CFA">
                <w:rPr>
                  <w:kern w:val="0"/>
                  <w:sz w:val="24"/>
                </w:rPr>
                <w:t>emperature</w:t>
              </w:r>
            </w:ins>
            <w:del w:id="54" w:author="唐 圣凯" w:date="2021-10-28T18:02:00Z">
              <w:r w:rsidR="00095E47" w:rsidRPr="008F198C" w:rsidDel="00865CFA">
                <w:rPr>
                  <w:color w:val="000000"/>
                  <w:kern w:val="0"/>
                  <w:sz w:val="24"/>
                </w:rPr>
                <w:delText>高温</w:delText>
              </w:r>
            </w:del>
          </w:p>
        </w:tc>
        <w:tc>
          <w:tcPr>
            <w:tcW w:w="787" w:type="dxa"/>
          </w:tcPr>
          <w:p w14:paraId="08660FFB" w14:textId="41224F59" w:rsidR="00095E47" w:rsidRPr="008F198C" w:rsidRDefault="00865CFA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ins w:id="55" w:author="唐 圣凯" w:date="2021-10-28T18:02:00Z">
              <w:r>
                <w:rPr>
                  <w:kern w:val="0"/>
                  <w:sz w:val="24"/>
                </w:rPr>
                <w:t>H</w:t>
              </w:r>
              <w:r w:rsidRPr="00865CFA">
                <w:rPr>
                  <w:kern w:val="0"/>
                  <w:sz w:val="24"/>
                </w:rPr>
                <w:t xml:space="preserve">igh </w:t>
              </w:r>
              <w:r>
                <w:rPr>
                  <w:kern w:val="0"/>
                  <w:sz w:val="24"/>
                </w:rPr>
                <w:t>T</w:t>
              </w:r>
              <w:r w:rsidRPr="00865CFA">
                <w:rPr>
                  <w:kern w:val="0"/>
                  <w:sz w:val="24"/>
                </w:rPr>
                <w:t>emperature</w:t>
              </w:r>
            </w:ins>
            <w:del w:id="56" w:author="唐 圣凯" w:date="2021-10-28T18:02:00Z">
              <w:r w:rsidR="00095E47" w:rsidRPr="008F198C" w:rsidDel="00865CFA">
                <w:rPr>
                  <w:color w:val="000000"/>
                  <w:kern w:val="0"/>
                  <w:sz w:val="24"/>
                </w:rPr>
                <w:delText>高温</w:delText>
              </w:r>
            </w:del>
          </w:p>
        </w:tc>
        <w:tc>
          <w:tcPr>
            <w:tcW w:w="787" w:type="dxa"/>
          </w:tcPr>
          <w:p w14:paraId="4E7FBE57" w14:textId="5B3499A0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del w:id="57" w:author="唐 圣凯" w:date="2021-10-28T18:03:00Z">
              <w:r w:rsidRPr="008F198C" w:rsidDel="00865CFA">
                <w:rPr>
                  <w:color w:val="000000"/>
                  <w:kern w:val="0"/>
                  <w:sz w:val="24"/>
                </w:rPr>
                <w:delText>晴朗</w:delText>
              </w:r>
            </w:del>
            <w:ins w:id="58" w:author="唐 圣凯" w:date="2021-10-28T18:03:00Z">
              <w:r w:rsidR="00865CFA">
                <w:rPr>
                  <w:rFonts w:hint="eastAsia"/>
                  <w:color w:val="000000"/>
                  <w:kern w:val="0"/>
                  <w:sz w:val="24"/>
                </w:rPr>
                <w:t>S</w:t>
              </w:r>
              <w:r w:rsidR="00865CFA">
                <w:rPr>
                  <w:color w:val="000000"/>
                  <w:kern w:val="0"/>
                  <w:sz w:val="24"/>
                </w:rPr>
                <w:t>unny</w:t>
              </w:r>
            </w:ins>
          </w:p>
        </w:tc>
        <w:tc>
          <w:tcPr>
            <w:tcW w:w="787" w:type="dxa"/>
          </w:tcPr>
          <w:p w14:paraId="15B5E540" w14:textId="0E11EC46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del w:id="59" w:author="唐 圣凯" w:date="2021-10-28T18:03:00Z">
              <w:r w:rsidRPr="008F198C" w:rsidDel="00865CFA">
                <w:rPr>
                  <w:color w:val="000000"/>
                  <w:kern w:val="0"/>
                  <w:sz w:val="24"/>
                </w:rPr>
                <w:delText>沙暴</w:delText>
              </w:r>
            </w:del>
            <w:ins w:id="60" w:author="唐 圣凯" w:date="2021-10-28T18:03:00Z">
              <w:r w:rsidR="00865CFA">
                <w:rPr>
                  <w:rFonts w:hint="eastAsia"/>
                  <w:color w:val="000000"/>
                  <w:kern w:val="0"/>
                  <w:sz w:val="24"/>
                </w:rPr>
                <w:t>S</w:t>
              </w:r>
              <w:r w:rsidR="00865CFA">
                <w:rPr>
                  <w:color w:val="000000"/>
                  <w:kern w:val="0"/>
                  <w:sz w:val="24"/>
                </w:rPr>
                <w:t>andstorm</w:t>
              </w:r>
            </w:ins>
          </w:p>
        </w:tc>
        <w:tc>
          <w:tcPr>
            <w:tcW w:w="787" w:type="dxa"/>
          </w:tcPr>
          <w:p w14:paraId="7E289353" w14:textId="10B6FBA1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del w:id="61" w:author="唐 圣凯" w:date="2021-10-28T18:03:00Z">
              <w:r w:rsidRPr="008F198C" w:rsidDel="00865CFA">
                <w:rPr>
                  <w:color w:val="000000"/>
                  <w:kern w:val="0"/>
                  <w:sz w:val="24"/>
                </w:rPr>
                <w:delText>晴</w:delText>
              </w:r>
              <w:r w:rsidR="00092C0B" w:rsidRPr="008F198C" w:rsidDel="00865CFA">
                <w:rPr>
                  <w:color w:val="000000"/>
                  <w:kern w:val="0"/>
                  <w:sz w:val="24"/>
                </w:rPr>
                <w:delText>朗</w:delText>
              </w:r>
            </w:del>
            <w:ins w:id="62" w:author="唐 圣凯" w:date="2021-10-28T18:03:00Z">
              <w:r w:rsidR="00865CFA">
                <w:rPr>
                  <w:rFonts w:hint="eastAsia"/>
                  <w:color w:val="000000"/>
                  <w:kern w:val="0"/>
                  <w:sz w:val="24"/>
                </w:rPr>
                <w:t>S</w:t>
              </w:r>
              <w:r w:rsidR="00865CFA">
                <w:rPr>
                  <w:color w:val="000000"/>
                  <w:kern w:val="0"/>
                  <w:sz w:val="24"/>
                </w:rPr>
                <w:t>unny</w:t>
              </w:r>
            </w:ins>
          </w:p>
        </w:tc>
        <w:tc>
          <w:tcPr>
            <w:tcW w:w="787" w:type="dxa"/>
          </w:tcPr>
          <w:p w14:paraId="75A8D780" w14:textId="468E7DDE" w:rsidR="00095E47" w:rsidRPr="008F198C" w:rsidRDefault="00865CFA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ins w:id="63" w:author="唐 圣凯" w:date="2021-10-28T18:03:00Z">
              <w:r>
                <w:rPr>
                  <w:kern w:val="0"/>
                  <w:sz w:val="24"/>
                </w:rPr>
                <w:t>H</w:t>
              </w:r>
              <w:r w:rsidRPr="00865CFA">
                <w:rPr>
                  <w:kern w:val="0"/>
                  <w:sz w:val="24"/>
                </w:rPr>
                <w:t xml:space="preserve">igh </w:t>
              </w:r>
              <w:r>
                <w:rPr>
                  <w:kern w:val="0"/>
                  <w:sz w:val="24"/>
                </w:rPr>
                <w:t>T</w:t>
              </w:r>
              <w:r w:rsidRPr="00865CFA">
                <w:rPr>
                  <w:kern w:val="0"/>
                  <w:sz w:val="24"/>
                </w:rPr>
                <w:t>emperature</w:t>
              </w:r>
            </w:ins>
            <w:del w:id="64" w:author="唐 圣凯" w:date="2021-10-28T18:03:00Z">
              <w:r w:rsidR="00095E47" w:rsidRPr="008F198C" w:rsidDel="00865CFA">
                <w:rPr>
                  <w:color w:val="000000"/>
                  <w:kern w:val="0"/>
                  <w:sz w:val="24"/>
                </w:rPr>
                <w:delText>高温</w:delText>
              </w:r>
            </w:del>
          </w:p>
        </w:tc>
        <w:tc>
          <w:tcPr>
            <w:tcW w:w="694" w:type="dxa"/>
          </w:tcPr>
          <w:p w14:paraId="69604F8B" w14:textId="7208C9E7" w:rsidR="00095E47" w:rsidRPr="008F198C" w:rsidRDefault="00865CFA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ins w:id="65" w:author="唐 圣凯" w:date="2021-10-28T18:04:00Z">
              <w:del w:id="66" w:author="Mahfuz Ronnie" w:date="2021-11-26T22:14:00Z">
                <w:r w:rsidDel="004813D9">
                  <w:rPr>
                    <w:rFonts w:hint="eastAsia"/>
                    <w:color w:val="000000"/>
                    <w:kern w:val="0"/>
                    <w:sz w:val="24"/>
                  </w:rPr>
                  <w:delText>S</w:delText>
                </w:r>
                <w:r w:rsidDel="004813D9">
                  <w:rPr>
                    <w:color w:val="000000"/>
                    <w:kern w:val="0"/>
                    <w:sz w:val="24"/>
                  </w:rPr>
                  <w:delText>adnstorm</w:delText>
                </w:r>
              </w:del>
            </w:ins>
            <w:ins w:id="67" w:author="Mahfuz Ronnie" w:date="2021-11-26T22:14:00Z">
              <w:r w:rsidR="004813D9">
                <w:rPr>
                  <w:color w:val="000000"/>
                  <w:kern w:val="0"/>
                  <w:sz w:val="24"/>
                </w:rPr>
                <w:t>Sandstorm</w:t>
              </w:r>
            </w:ins>
            <w:del w:id="68" w:author="唐 圣凯" w:date="2021-10-28T18:04:00Z">
              <w:r w:rsidR="00095E47" w:rsidRPr="008F198C" w:rsidDel="00865CFA">
                <w:rPr>
                  <w:color w:val="000000"/>
                  <w:kern w:val="0"/>
                  <w:sz w:val="24"/>
                </w:rPr>
                <w:delText>沙暴</w:delText>
              </w:r>
            </w:del>
          </w:p>
        </w:tc>
        <w:tc>
          <w:tcPr>
            <w:tcW w:w="694" w:type="dxa"/>
          </w:tcPr>
          <w:p w14:paraId="2ED8860D" w14:textId="7BEE796F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del w:id="69" w:author="唐 圣凯" w:date="2021-10-28T18:04:00Z">
              <w:r w:rsidRPr="008F198C" w:rsidDel="00865CFA">
                <w:rPr>
                  <w:color w:val="000000"/>
                  <w:kern w:val="0"/>
                  <w:sz w:val="24"/>
                </w:rPr>
                <w:delText>晴朗</w:delText>
              </w:r>
            </w:del>
            <w:ins w:id="70" w:author="唐 圣凯" w:date="2021-10-28T18:04:00Z">
              <w:r w:rsidR="00865CFA">
                <w:rPr>
                  <w:rFonts w:hint="eastAsia"/>
                  <w:color w:val="000000"/>
                  <w:kern w:val="0"/>
                  <w:sz w:val="24"/>
                </w:rPr>
                <w:t>S</w:t>
              </w:r>
              <w:r w:rsidR="00865CFA">
                <w:rPr>
                  <w:color w:val="000000"/>
                  <w:kern w:val="0"/>
                  <w:sz w:val="24"/>
                </w:rPr>
                <w:t>unny</w:t>
              </w:r>
            </w:ins>
          </w:p>
        </w:tc>
        <w:tc>
          <w:tcPr>
            <w:tcW w:w="787" w:type="dxa"/>
          </w:tcPr>
          <w:p w14:paraId="439B728B" w14:textId="50E85E41" w:rsidR="00095E47" w:rsidRPr="008F198C" w:rsidRDefault="00212A70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ins w:id="71" w:author="唐 圣凯" w:date="2021-10-28T18:05:00Z">
              <w:r>
                <w:rPr>
                  <w:kern w:val="0"/>
                  <w:sz w:val="24"/>
                </w:rPr>
                <w:t>H</w:t>
              </w:r>
              <w:r w:rsidRPr="00865CFA">
                <w:rPr>
                  <w:kern w:val="0"/>
                  <w:sz w:val="24"/>
                </w:rPr>
                <w:t xml:space="preserve">igh </w:t>
              </w:r>
              <w:r>
                <w:rPr>
                  <w:kern w:val="0"/>
                  <w:sz w:val="24"/>
                </w:rPr>
                <w:t>T</w:t>
              </w:r>
              <w:r w:rsidRPr="00865CFA">
                <w:rPr>
                  <w:kern w:val="0"/>
                  <w:sz w:val="24"/>
                </w:rPr>
                <w:t>emperature</w:t>
              </w:r>
            </w:ins>
            <w:del w:id="72" w:author="唐 圣凯" w:date="2021-10-28T18:05:00Z">
              <w:r w:rsidR="00095E47" w:rsidRPr="008F198C" w:rsidDel="00865CFA">
                <w:rPr>
                  <w:color w:val="000000"/>
                  <w:kern w:val="0"/>
                  <w:sz w:val="24"/>
                </w:rPr>
                <w:delText>高温</w:delText>
              </w:r>
            </w:del>
          </w:p>
        </w:tc>
        <w:tc>
          <w:tcPr>
            <w:tcW w:w="787" w:type="dxa"/>
          </w:tcPr>
          <w:p w14:paraId="3D8625D3" w14:textId="704E11E1" w:rsidR="00095E47" w:rsidRPr="008F198C" w:rsidRDefault="00212A70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ins w:id="73" w:author="唐 圣凯" w:date="2021-10-28T18:06:00Z">
              <w:r>
                <w:rPr>
                  <w:kern w:val="0"/>
                  <w:sz w:val="24"/>
                </w:rPr>
                <w:t>H</w:t>
              </w:r>
              <w:r w:rsidRPr="00865CFA">
                <w:rPr>
                  <w:kern w:val="0"/>
                  <w:sz w:val="24"/>
                </w:rPr>
                <w:t xml:space="preserve">igh </w:t>
              </w:r>
              <w:r>
                <w:rPr>
                  <w:kern w:val="0"/>
                  <w:sz w:val="24"/>
                </w:rPr>
                <w:t>T</w:t>
              </w:r>
              <w:r w:rsidRPr="00865CFA">
                <w:rPr>
                  <w:kern w:val="0"/>
                  <w:sz w:val="24"/>
                </w:rPr>
                <w:t>emperature</w:t>
              </w:r>
            </w:ins>
            <w:del w:id="74" w:author="唐 圣凯" w:date="2021-10-28T18:06:00Z">
              <w:r w:rsidR="00095E47" w:rsidRPr="008F198C" w:rsidDel="00212A70">
                <w:rPr>
                  <w:color w:val="000000"/>
                  <w:kern w:val="0"/>
                  <w:sz w:val="24"/>
                </w:rPr>
                <w:delText>高温</w:delText>
              </w:r>
            </w:del>
          </w:p>
        </w:tc>
      </w:tr>
      <w:tr w:rsidR="00212A70" w14:paraId="0E4AE80E" w14:textId="77777777" w:rsidTr="00212A70">
        <w:tc>
          <w:tcPr>
            <w:tcW w:w="709" w:type="dxa"/>
          </w:tcPr>
          <w:p w14:paraId="03C19AB8" w14:textId="333220FA" w:rsidR="00095E47" w:rsidRPr="00710063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del w:id="75" w:author="唐 圣凯" w:date="2021-10-28T18:02:00Z">
              <w:r w:rsidDel="00865CFA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日期</w:delText>
              </w:r>
            </w:del>
            <w:ins w:id="76" w:author="唐 圣凯" w:date="2021-10-28T18:02:00Z">
              <w:r w:rsidR="00865CFA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t>D</w:t>
              </w:r>
              <w:r w:rsidR="00865CFA">
                <w:rPr>
                  <w:rFonts w:asciiTheme="minorEastAsia" w:hAnsiTheme="minorEastAsia"/>
                  <w:color w:val="000000"/>
                  <w:kern w:val="0"/>
                  <w:sz w:val="24"/>
                </w:rPr>
                <w:t>ate</w:t>
              </w:r>
            </w:ins>
          </w:p>
        </w:tc>
        <w:tc>
          <w:tcPr>
            <w:tcW w:w="666" w:type="dxa"/>
          </w:tcPr>
          <w:p w14:paraId="355949C7" w14:textId="77777777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11</w:t>
            </w:r>
          </w:p>
        </w:tc>
        <w:tc>
          <w:tcPr>
            <w:tcW w:w="787" w:type="dxa"/>
          </w:tcPr>
          <w:p w14:paraId="3D703554" w14:textId="77777777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12</w:t>
            </w:r>
          </w:p>
        </w:tc>
        <w:tc>
          <w:tcPr>
            <w:tcW w:w="787" w:type="dxa"/>
          </w:tcPr>
          <w:p w14:paraId="14BAAFC9" w14:textId="77777777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13</w:t>
            </w:r>
          </w:p>
        </w:tc>
        <w:tc>
          <w:tcPr>
            <w:tcW w:w="787" w:type="dxa"/>
          </w:tcPr>
          <w:p w14:paraId="58F66472" w14:textId="77777777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14</w:t>
            </w:r>
          </w:p>
        </w:tc>
        <w:tc>
          <w:tcPr>
            <w:tcW w:w="787" w:type="dxa"/>
          </w:tcPr>
          <w:p w14:paraId="7F784C9E" w14:textId="77777777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15</w:t>
            </w:r>
          </w:p>
        </w:tc>
        <w:tc>
          <w:tcPr>
            <w:tcW w:w="787" w:type="dxa"/>
          </w:tcPr>
          <w:p w14:paraId="4520361F" w14:textId="77777777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16</w:t>
            </w:r>
          </w:p>
        </w:tc>
        <w:tc>
          <w:tcPr>
            <w:tcW w:w="694" w:type="dxa"/>
          </w:tcPr>
          <w:p w14:paraId="7FC90C50" w14:textId="77777777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17</w:t>
            </w:r>
          </w:p>
        </w:tc>
        <w:tc>
          <w:tcPr>
            <w:tcW w:w="694" w:type="dxa"/>
          </w:tcPr>
          <w:p w14:paraId="5EEA5D16" w14:textId="77777777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18</w:t>
            </w:r>
          </w:p>
        </w:tc>
        <w:tc>
          <w:tcPr>
            <w:tcW w:w="787" w:type="dxa"/>
          </w:tcPr>
          <w:p w14:paraId="6001F0ED" w14:textId="77777777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19</w:t>
            </w:r>
          </w:p>
        </w:tc>
        <w:tc>
          <w:tcPr>
            <w:tcW w:w="787" w:type="dxa"/>
          </w:tcPr>
          <w:p w14:paraId="4584AF6E" w14:textId="77777777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20</w:t>
            </w:r>
          </w:p>
        </w:tc>
      </w:tr>
      <w:tr w:rsidR="00212A70" w14:paraId="7446677A" w14:textId="77777777" w:rsidTr="00212A70">
        <w:tc>
          <w:tcPr>
            <w:tcW w:w="709" w:type="dxa"/>
          </w:tcPr>
          <w:p w14:paraId="6AB5136F" w14:textId="6F9B4ACA" w:rsidR="00095E47" w:rsidRPr="00710063" w:rsidRDefault="00865CFA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ins w:id="77" w:author="唐 圣凯" w:date="2021-10-28T18:02:00Z">
              <w:r>
                <w:rPr>
                  <w:noProof/>
                  <w:sz w:val="24"/>
                </w:rPr>
                <w:t>W</w:t>
              </w:r>
              <w:r w:rsidRPr="00865CFA">
                <w:rPr>
                  <w:noProof/>
                  <w:sz w:val="24"/>
                </w:rPr>
                <w:t>eather</w:t>
              </w:r>
            </w:ins>
            <w:del w:id="78" w:author="唐 圣凯" w:date="2021-10-28T18:02:00Z">
              <w:r w:rsidR="00095E47" w:rsidDel="00865CFA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天气</w:delText>
              </w:r>
            </w:del>
          </w:p>
        </w:tc>
        <w:tc>
          <w:tcPr>
            <w:tcW w:w="666" w:type="dxa"/>
          </w:tcPr>
          <w:p w14:paraId="3FB78BED" w14:textId="1F9A976F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del w:id="79" w:author="唐 圣凯" w:date="2021-10-28T18:02:00Z">
              <w:r w:rsidRPr="008F198C" w:rsidDel="00865CFA">
                <w:rPr>
                  <w:color w:val="000000"/>
                  <w:kern w:val="0"/>
                  <w:sz w:val="24"/>
                </w:rPr>
                <w:delText>沙暴</w:delText>
              </w:r>
            </w:del>
            <w:ins w:id="80" w:author="唐 圣凯" w:date="2021-10-28T18:02:00Z">
              <w:r w:rsidR="00865CFA">
                <w:rPr>
                  <w:rFonts w:hint="eastAsia"/>
                  <w:color w:val="000000"/>
                  <w:kern w:val="0"/>
                  <w:sz w:val="24"/>
                </w:rPr>
                <w:t>S</w:t>
              </w:r>
              <w:r w:rsidR="00865CFA">
                <w:rPr>
                  <w:color w:val="000000"/>
                  <w:kern w:val="0"/>
                  <w:sz w:val="24"/>
                </w:rPr>
                <w:t>andstorm</w:t>
              </w:r>
            </w:ins>
          </w:p>
        </w:tc>
        <w:tc>
          <w:tcPr>
            <w:tcW w:w="787" w:type="dxa"/>
          </w:tcPr>
          <w:p w14:paraId="7F7FCD93" w14:textId="14D0C468" w:rsidR="00095E47" w:rsidRPr="008F198C" w:rsidRDefault="00865CFA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ins w:id="81" w:author="唐 圣凯" w:date="2021-10-28T18:02:00Z">
              <w:r>
                <w:rPr>
                  <w:kern w:val="0"/>
                  <w:sz w:val="24"/>
                </w:rPr>
                <w:t>H</w:t>
              </w:r>
              <w:r w:rsidRPr="00865CFA">
                <w:rPr>
                  <w:kern w:val="0"/>
                  <w:sz w:val="24"/>
                </w:rPr>
                <w:t xml:space="preserve">igh </w:t>
              </w:r>
              <w:r>
                <w:rPr>
                  <w:kern w:val="0"/>
                  <w:sz w:val="24"/>
                </w:rPr>
                <w:t>T</w:t>
              </w:r>
              <w:r w:rsidRPr="00865CFA">
                <w:rPr>
                  <w:kern w:val="0"/>
                  <w:sz w:val="24"/>
                </w:rPr>
                <w:t>emperature</w:t>
              </w:r>
            </w:ins>
            <w:del w:id="82" w:author="唐 圣凯" w:date="2021-10-28T18:02:00Z">
              <w:r w:rsidR="00095E47" w:rsidRPr="008F198C" w:rsidDel="00865CFA">
                <w:rPr>
                  <w:color w:val="000000"/>
                  <w:kern w:val="0"/>
                  <w:sz w:val="24"/>
                </w:rPr>
                <w:delText>高温</w:delText>
              </w:r>
            </w:del>
          </w:p>
        </w:tc>
        <w:tc>
          <w:tcPr>
            <w:tcW w:w="787" w:type="dxa"/>
          </w:tcPr>
          <w:p w14:paraId="64FE6F5F" w14:textId="4591EEE3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del w:id="83" w:author="唐 圣凯" w:date="2021-10-28T18:03:00Z">
              <w:r w:rsidRPr="008F198C" w:rsidDel="00865CFA">
                <w:rPr>
                  <w:color w:val="000000"/>
                  <w:kern w:val="0"/>
                  <w:sz w:val="24"/>
                </w:rPr>
                <w:delText>晴朗</w:delText>
              </w:r>
            </w:del>
            <w:ins w:id="84" w:author="唐 圣凯" w:date="2021-10-28T18:03:00Z">
              <w:r w:rsidR="00865CFA">
                <w:rPr>
                  <w:rFonts w:hint="eastAsia"/>
                  <w:color w:val="000000"/>
                  <w:kern w:val="0"/>
                  <w:sz w:val="24"/>
                </w:rPr>
                <w:t>S</w:t>
              </w:r>
              <w:r w:rsidR="00865CFA">
                <w:rPr>
                  <w:color w:val="000000"/>
                  <w:kern w:val="0"/>
                  <w:sz w:val="24"/>
                </w:rPr>
                <w:t>unny</w:t>
              </w:r>
            </w:ins>
          </w:p>
        </w:tc>
        <w:tc>
          <w:tcPr>
            <w:tcW w:w="787" w:type="dxa"/>
          </w:tcPr>
          <w:p w14:paraId="100369CE" w14:textId="00A06B69" w:rsidR="00095E47" w:rsidRPr="008F198C" w:rsidRDefault="00865CFA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ins w:id="85" w:author="唐 圣凯" w:date="2021-10-28T18:03:00Z">
              <w:r>
                <w:rPr>
                  <w:kern w:val="0"/>
                  <w:sz w:val="24"/>
                </w:rPr>
                <w:t>H</w:t>
              </w:r>
              <w:r w:rsidRPr="00865CFA">
                <w:rPr>
                  <w:kern w:val="0"/>
                  <w:sz w:val="24"/>
                </w:rPr>
                <w:t xml:space="preserve">igh </w:t>
              </w:r>
              <w:r>
                <w:rPr>
                  <w:kern w:val="0"/>
                  <w:sz w:val="24"/>
                </w:rPr>
                <w:t>T</w:t>
              </w:r>
              <w:r w:rsidRPr="00865CFA">
                <w:rPr>
                  <w:kern w:val="0"/>
                  <w:sz w:val="24"/>
                </w:rPr>
                <w:t>emperature</w:t>
              </w:r>
            </w:ins>
            <w:del w:id="86" w:author="唐 圣凯" w:date="2021-10-28T18:03:00Z">
              <w:r w:rsidR="00095E47" w:rsidRPr="008F198C" w:rsidDel="00865CFA">
                <w:rPr>
                  <w:color w:val="000000"/>
                  <w:kern w:val="0"/>
                  <w:sz w:val="24"/>
                </w:rPr>
                <w:delText>高温</w:delText>
              </w:r>
            </w:del>
          </w:p>
        </w:tc>
        <w:tc>
          <w:tcPr>
            <w:tcW w:w="787" w:type="dxa"/>
          </w:tcPr>
          <w:p w14:paraId="6DFEB297" w14:textId="22108FDC" w:rsidR="00095E47" w:rsidRPr="008F198C" w:rsidRDefault="00865CFA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ins w:id="87" w:author="唐 圣凯" w:date="2021-10-28T18:03:00Z">
              <w:r>
                <w:rPr>
                  <w:kern w:val="0"/>
                  <w:sz w:val="24"/>
                </w:rPr>
                <w:t>H</w:t>
              </w:r>
              <w:r w:rsidRPr="00865CFA">
                <w:rPr>
                  <w:kern w:val="0"/>
                  <w:sz w:val="24"/>
                </w:rPr>
                <w:t xml:space="preserve">igh </w:t>
              </w:r>
              <w:r>
                <w:rPr>
                  <w:kern w:val="0"/>
                  <w:sz w:val="24"/>
                </w:rPr>
                <w:t>T</w:t>
              </w:r>
              <w:r w:rsidRPr="00865CFA">
                <w:rPr>
                  <w:kern w:val="0"/>
                  <w:sz w:val="24"/>
                </w:rPr>
                <w:t>emperature</w:t>
              </w:r>
            </w:ins>
            <w:del w:id="88" w:author="唐 圣凯" w:date="2021-10-28T18:03:00Z">
              <w:r w:rsidR="00095E47" w:rsidRPr="008F198C" w:rsidDel="00865CFA">
                <w:rPr>
                  <w:color w:val="000000"/>
                  <w:kern w:val="0"/>
                  <w:sz w:val="24"/>
                </w:rPr>
                <w:delText>高温</w:delText>
              </w:r>
            </w:del>
          </w:p>
        </w:tc>
        <w:tc>
          <w:tcPr>
            <w:tcW w:w="787" w:type="dxa"/>
          </w:tcPr>
          <w:p w14:paraId="5F1631E1" w14:textId="390D0952" w:rsidR="00095E47" w:rsidRPr="008F198C" w:rsidRDefault="00865CFA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ins w:id="89" w:author="唐 圣凯" w:date="2021-10-28T18:03:00Z">
              <w:r>
                <w:rPr>
                  <w:kern w:val="0"/>
                  <w:sz w:val="24"/>
                </w:rPr>
                <w:t>H</w:t>
              </w:r>
              <w:r w:rsidRPr="00865CFA">
                <w:rPr>
                  <w:kern w:val="0"/>
                  <w:sz w:val="24"/>
                </w:rPr>
                <w:t xml:space="preserve">igh </w:t>
              </w:r>
              <w:r>
                <w:rPr>
                  <w:kern w:val="0"/>
                  <w:sz w:val="24"/>
                </w:rPr>
                <w:t>T</w:t>
              </w:r>
              <w:r w:rsidRPr="00865CFA">
                <w:rPr>
                  <w:kern w:val="0"/>
                  <w:sz w:val="24"/>
                </w:rPr>
                <w:t>emperature</w:t>
              </w:r>
            </w:ins>
            <w:del w:id="90" w:author="唐 圣凯" w:date="2021-10-28T18:03:00Z">
              <w:r w:rsidR="00095E47" w:rsidRPr="008F198C" w:rsidDel="00865CFA">
                <w:rPr>
                  <w:color w:val="000000"/>
                  <w:kern w:val="0"/>
                  <w:sz w:val="24"/>
                </w:rPr>
                <w:delText>高温</w:delText>
              </w:r>
            </w:del>
          </w:p>
        </w:tc>
        <w:tc>
          <w:tcPr>
            <w:tcW w:w="694" w:type="dxa"/>
          </w:tcPr>
          <w:p w14:paraId="71847BA6" w14:textId="5C6A7BE2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del w:id="91" w:author="唐 圣凯" w:date="2021-10-28T18:04:00Z">
              <w:r w:rsidRPr="008F198C" w:rsidDel="00865CFA">
                <w:rPr>
                  <w:color w:val="000000"/>
                  <w:kern w:val="0"/>
                  <w:sz w:val="24"/>
                </w:rPr>
                <w:delText>沙暴</w:delText>
              </w:r>
            </w:del>
            <w:ins w:id="92" w:author="唐 圣凯" w:date="2021-10-28T18:04:00Z">
              <w:r w:rsidR="00865CFA">
                <w:rPr>
                  <w:rFonts w:hint="eastAsia"/>
                  <w:color w:val="000000"/>
                  <w:kern w:val="0"/>
                  <w:sz w:val="24"/>
                </w:rPr>
                <w:t>S</w:t>
              </w:r>
              <w:r w:rsidR="00865CFA">
                <w:rPr>
                  <w:color w:val="000000"/>
                  <w:kern w:val="0"/>
                  <w:sz w:val="24"/>
                </w:rPr>
                <w:t>andstorm</w:t>
              </w:r>
            </w:ins>
          </w:p>
        </w:tc>
        <w:tc>
          <w:tcPr>
            <w:tcW w:w="694" w:type="dxa"/>
          </w:tcPr>
          <w:p w14:paraId="02887343" w14:textId="73343421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del w:id="93" w:author="唐 圣凯" w:date="2021-10-28T18:04:00Z">
              <w:r w:rsidRPr="008F198C" w:rsidDel="00865CFA">
                <w:rPr>
                  <w:color w:val="000000"/>
                  <w:kern w:val="0"/>
                  <w:sz w:val="24"/>
                </w:rPr>
                <w:delText>沙暴</w:delText>
              </w:r>
            </w:del>
            <w:ins w:id="94" w:author="唐 圣凯" w:date="2021-10-28T18:04:00Z">
              <w:r w:rsidR="00865CFA">
                <w:rPr>
                  <w:rFonts w:hint="eastAsia"/>
                  <w:color w:val="000000"/>
                  <w:kern w:val="0"/>
                  <w:sz w:val="24"/>
                </w:rPr>
                <w:t>S</w:t>
              </w:r>
              <w:r w:rsidR="00865CFA">
                <w:rPr>
                  <w:color w:val="000000"/>
                  <w:kern w:val="0"/>
                  <w:sz w:val="24"/>
                </w:rPr>
                <w:t>andstorm</w:t>
              </w:r>
            </w:ins>
          </w:p>
        </w:tc>
        <w:tc>
          <w:tcPr>
            <w:tcW w:w="787" w:type="dxa"/>
          </w:tcPr>
          <w:p w14:paraId="47BA90CE" w14:textId="632511B7" w:rsidR="00095E47" w:rsidRPr="008F198C" w:rsidRDefault="00212A70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ins w:id="95" w:author="唐 圣凯" w:date="2021-10-28T18:05:00Z">
              <w:r>
                <w:rPr>
                  <w:kern w:val="0"/>
                  <w:sz w:val="24"/>
                </w:rPr>
                <w:t>H</w:t>
              </w:r>
              <w:r w:rsidRPr="00865CFA">
                <w:rPr>
                  <w:kern w:val="0"/>
                  <w:sz w:val="24"/>
                </w:rPr>
                <w:t xml:space="preserve">igh </w:t>
              </w:r>
              <w:r>
                <w:rPr>
                  <w:kern w:val="0"/>
                  <w:sz w:val="24"/>
                </w:rPr>
                <w:t>T</w:t>
              </w:r>
              <w:r w:rsidRPr="00865CFA">
                <w:rPr>
                  <w:kern w:val="0"/>
                  <w:sz w:val="24"/>
                </w:rPr>
                <w:t>emperature</w:t>
              </w:r>
            </w:ins>
            <w:del w:id="96" w:author="唐 圣凯" w:date="2021-10-28T18:05:00Z">
              <w:r w:rsidR="00095E47" w:rsidRPr="008F198C" w:rsidDel="00212A70">
                <w:rPr>
                  <w:color w:val="000000"/>
                  <w:kern w:val="0"/>
                  <w:sz w:val="24"/>
                </w:rPr>
                <w:delText>高温</w:delText>
              </w:r>
            </w:del>
          </w:p>
        </w:tc>
        <w:tc>
          <w:tcPr>
            <w:tcW w:w="787" w:type="dxa"/>
          </w:tcPr>
          <w:p w14:paraId="5B5202E8" w14:textId="6B42B782" w:rsidR="00095E47" w:rsidRPr="008F198C" w:rsidRDefault="00212A70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ins w:id="97" w:author="唐 圣凯" w:date="2021-10-28T18:06:00Z">
              <w:r>
                <w:rPr>
                  <w:kern w:val="0"/>
                  <w:sz w:val="24"/>
                </w:rPr>
                <w:t>H</w:t>
              </w:r>
              <w:r w:rsidRPr="00865CFA">
                <w:rPr>
                  <w:kern w:val="0"/>
                  <w:sz w:val="24"/>
                </w:rPr>
                <w:t xml:space="preserve">igh </w:t>
              </w:r>
              <w:r>
                <w:rPr>
                  <w:kern w:val="0"/>
                  <w:sz w:val="24"/>
                </w:rPr>
                <w:t>T</w:t>
              </w:r>
              <w:r w:rsidRPr="00865CFA">
                <w:rPr>
                  <w:kern w:val="0"/>
                  <w:sz w:val="24"/>
                </w:rPr>
                <w:t>emperature</w:t>
              </w:r>
            </w:ins>
            <w:del w:id="98" w:author="唐 圣凯" w:date="2021-10-28T18:06:00Z">
              <w:r w:rsidR="00095E47" w:rsidRPr="008F198C" w:rsidDel="00212A70">
                <w:rPr>
                  <w:color w:val="000000"/>
                  <w:kern w:val="0"/>
                  <w:sz w:val="24"/>
                </w:rPr>
                <w:delText>高温</w:delText>
              </w:r>
            </w:del>
          </w:p>
        </w:tc>
      </w:tr>
      <w:tr w:rsidR="00212A70" w14:paraId="7243C36F" w14:textId="77777777" w:rsidTr="00212A70">
        <w:tc>
          <w:tcPr>
            <w:tcW w:w="709" w:type="dxa"/>
          </w:tcPr>
          <w:p w14:paraId="4BFCB46C" w14:textId="6EBB6133" w:rsidR="00095E47" w:rsidRPr="00710063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del w:id="99" w:author="唐 圣凯" w:date="2021-10-28T18:02:00Z">
              <w:r w:rsidDel="00865CFA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日期</w:delText>
              </w:r>
            </w:del>
            <w:ins w:id="100" w:author="唐 圣凯" w:date="2021-10-28T18:02:00Z">
              <w:r w:rsidR="00865CFA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t>D</w:t>
              </w:r>
              <w:r w:rsidR="00865CFA">
                <w:rPr>
                  <w:rFonts w:asciiTheme="minorEastAsia" w:hAnsiTheme="minorEastAsia"/>
                  <w:color w:val="000000"/>
                  <w:kern w:val="0"/>
                  <w:sz w:val="24"/>
                </w:rPr>
                <w:t>ate</w:t>
              </w:r>
            </w:ins>
          </w:p>
        </w:tc>
        <w:tc>
          <w:tcPr>
            <w:tcW w:w="666" w:type="dxa"/>
          </w:tcPr>
          <w:p w14:paraId="38A26BE0" w14:textId="77777777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21</w:t>
            </w:r>
          </w:p>
        </w:tc>
        <w:tc>
          <w:tcPr>
            <w:tcW w:w="787" w:type="dxa"/>
          </w:tcPr>
          <w:p w14:paraId="4A1145A5" w14:textId="77777777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22</w:t>
            </w:r>
          </w:p>
        </w:tc>
        <w:tc>
          <w:tcPr>
            <w:tcW w:w="787" w:type="dxa"/>
          </w:tcPr>
          <w:p w14:paraId="13A9998B" w14:textId="77777777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23</w:t>
            </w:r>
          </w:p>
        </w:tc>
        <w:tc>
          <w:tcPr>
            <w:tcW w:w="787" w:type="dxa"/>
          </w:tcPr>
          <w:p w14:paraId="6C7431B9" w14:textId="77777777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24</w:t>
            </w:r>
          </w:p>
        </w:tc>
        <w:tc>
          <w:tcPr>
            <w:tcW w:w="787" w:type="dxa"/>
          </w:tcPr>
          <w:p w14:paraId="40A48A4E" w14:textId="77777777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25</w:t>
            </w:r>
          </w:p>
        </w:tc>
        <w:tc>
          <w:tcPr>
            <w:tcW w:w="787" w:type="dxa"/>
          </w:tcPr>
          <w:p w14:paraId="035AB52C" w14:textId="77777777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26</w:t>
            </w:r>
          </w:p>
        </w:tc>
        <w:tc>
          <w:tcPr>
            <w:tcW w:w="694" w:type="dxa"/>
          </w:tcPr>
          <w:p w14:paraId="49E4FC80" w14:textId="77777777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27</w:t>
            </w:r>
          </w:p>
        </w:tc>
        <w:tc>
          <w:tcPr>
            <w:tcW w:w="694" w:type="dxa"/>
          </w:tcPr>
          <w:p w14:paraId="70B79815" w14:textId="77777777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28</w:t>
            </w:r>
          </w:p>
        </w:tc>
        <w:tc>
          <w:tcPr>
            <w:tcW w:w="787" w:type="dxa"/>
          </w:tcPr>
          <w:p w14:paraId="4E5258CF" w14:textId="77777777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29</w:t>
            </w:r>
          </w:p>
        </w:tc>
        <w:tc>
          <w:tcPr>
            <w:tcW w:w="787" w:type="dxa"/>
          </w:tcPr>
          <w:p w14:paraId="4825EEB7" w14:textId="77777777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30</w:t>
            </w:r>
          </w:p>
        </w:tc>
      </w:tr>
      <w:tr w:rsidR="00212A70" w14:paraId="5F3F4F28" w14:textId="77777777" w:rsidTr="005C7260">
        <w:tblPrEx>
          <w:tblW w:w="8272" w:type="dxa"/>
          <w:tblInd w:w="250" w:type="dxa"/>
          <w:tblLayout w:type="fixed"/>
          <w:tblPrExChange w:id="101" w:author="Mahfuz Ronnie" w:date="2021-11-25T12:21:00Z">
            <w:tblPrEx>
              <w:tblW w:w="8272" w:type="dxa"/>
              <w:tblInd w:w="250" w:type="dxa"/>
              <w:tblLayout w:type="fixed"/>
            </w:tblPrEx>
          </w:tblPrExChange>
        </w:tblPrEx>
        <w:trPr>
          <w:trHeight w:val="467"/>
        </w:trPr>
        <w:tc>
          <w:tcPr>
            <w:tcW w:w="709" w:type="dxa"/>
            <w:tcPrChange w:id="102" w:author="Mahfuz Ronnie" w:date="2021-11-25T12:21:00Z">
              <w:tcPr>
                <w:tcW w:w="709" w:type="dxa"/>
              </w:tcPr>
            </w:tcPrChange>
          </w:tcPr>
          <w:p w14:paraId="2CAD7B2D" w14:textId="3EEAAF82" w:rsidR="00095E47" w:rsidRPr="00710063" w:rsidRDefault="00865CFA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ins w:id="103" w:author="唐 圣凯" w:date="2021-10-28T18:02:00Z">
              <w:r>
                <w:rPr>
                  <w:noProof/>
                  <w:sz w:val="24"/>
                </w:rPr>
                <w:t>W</w:t>
              </w:r>
              <w:r w:rsidRPr="00865CFA">
                <w:rPr>
                  <w:noProof/>
                  <w:sz w:val="24"/>
                </w:rPr>
                <w:t>eather</w:t>
              </w:r>
            </w:ins>
            <w:del w:id="104" w:author="唐 圣凯" w:date="2021-10-28T18:02:00Z">
              <w:r w:rsidR="00095E47" w:rsidDel="00865CFA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天气</w:delText>
              </w:r>
            </w:del>
          </w:p>
        </w:tc>
        <w:tc>
          <w:tcPr>
            <w:tcW w:w="666" w:type="dxa"/>
            <w:tcPrChange w:id="105" w:author="Mahfuz Ronnie" w:date="2021-11-25T12:21:00Z">
              <w:tcPr>
                <w:tcW w:w="666" w:type="dxa"/>
              </w:tcPr>
            </w:tcPrChange>
          </w:tcPr>
          <w:p w14:paraId="165B3EF3" w14:textId="7C4C2149" w:rsidR="00095E47" w:rsidRPr="00E42A02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del w:id="106" w:author="唐 圣凯" w:date="2021-10-28T18:02:00Z">
              <w:r w:rsidRPr="00E42A02" w:rsidDel="00865CFA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晴</w:delText>
              </w:r>
              <w:r w:rsidDel="00865CFA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朗</w:delText>
              </w:r>
            </w:del>
            <w:ins w:id="107" w:author="唐 圣凯" w:date="2021-10-28T18:02:00Z">
              <w:r w:rsidR="00865CFA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t>S</w:t>
              </w:r>
              <w:r w:rsidR="00865CFA">
                <w:rPr>
                  <w:rFonts w:asciiTheme="minorEastAsia" w:hAnsiTheme="minorEastAsia"/>
                  <w:color w:val="000000"/>
                  <w:kern w:val="0"/>
                  <w:sz w:val="24"/>
                </w:rPr>
                <w:t>unny</w:t>
              </w:r>
            </w:ins>
          </w:p>
        </w:tc>
        <w:tc>
          <w:tcPr>
            <w:tcW w:w="787" w:type="dxa"/>
            <w:tcPrChange w:id="108" w:author="Mahfuz Ronnie" w:date="2021-11-25T12:21:00Z">
              <w:tcPr>
                <w:tcW w:w="787" w:type="dxa"/>
              </w:tcPr>
            </w:tcPrChange>
          </w:tcPr>
          <w:p w14:paraId="458A9C56" w14:textId="748A880F" w:rsidR="00095E47" w:rsidRPr="00E42A02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del w:id="109" w:author="唐 圣凯" w:date="2021-10-28T18:03:00Z">
              <w:r w:rsidRPr="00E42A02" w:rsidDel="00865CFA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晴</w:delText>
              </w:r>
              <w:r w:rsidDel="00865CFA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朗</w:delText>
              </w:r>
            </w:del>
            <w:ins w:id="110" w:author="唐 圣凯" w:date="2021-10-28T18:03:00Z">
              <w:r w:rsidR="00865CFA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t>S</w:t>
              </w:r>
              <w:r w:rsidR="00865CFA">
                <w:rPr>
                  <w:rFonts w:asciiTheme="minorEastAsia" w:hAnsiTheme="minorEastAsia"/>
                  <w:color w:val="000000"/>
                  <w:kern w:val="0"/>
                  <w:sz w:val="24"/>
                </w:rPr>
                <w:t>unny</w:t>
              </w:r>
            </w:ins>
          </w:p>
        </w:tc>
        <w:tc>
          <w:tcPr>
            <w:tcW w:w="787" w:type="dxa"/>
            <w:tcPrChange w:id="111" w:author="Mahfuz Ronnie" w:date="2021-11-25T12:21:00Z">
              <w:tcPr>
                <w:tcW w:w="787" w:type="dxa"/>
              </w:tcPr>
            </w:tcPrChange>
          </w:tcPr>
          <w:p w14:paraId="719C6196" w14:textId="7908EFF5" w:rsidR="00095E47" w:rsidRPr="00E42A02" w:rsidRDefault="00865CFA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ins w:id="112" w:author="唐 圣凯" w:date="2021-10-28T18:03:00Z">
              <w:r>
                <w:rPr>
                  <w:kern w:val="0"/>
                  <w:sz w:val="24"/>
                </w:rPr>
                <w:t>H</w:t>
              </w:r>
              <w:r w:rsidRPr="00865CFA">
                <w:rPr>
                  <w:kern w:val="0"/>
                  <w:sz w:val="24"/>
                </w:rPr>
                <w:t xml:space="preserve">igh </w:t>
              </w:r>
              <w:r>
                <w:rPr>
                  <w:kern w:val="0"/>
                  <w:sz w:val="24"/>
                </w:rPr>
                <w:t>T</w:t>
              </w:r>
              <w:r w:rsidRPr="00865CFA">
                <w:rPr>
                  <w:kern w:val="0"/>
                  <w:sz w:val="24"/>
                </w:rPr>
                <w:t>emperature</w:t>
              </w:r>
            </w:ins>
            <w:del w:id="113" w:author="唐 圣凯" w:date="2021-10-28T18:03:00Z">
              <w:r w:rsidR="00095E47" w:rsidRPr="00E42A02" w:rsidDel="00865CFA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高温</w:delText>
              </w:r>
            </w:del>
          </w:p>
        </w:tc>
        <w:tc>
          <w:tcPr>
            <w:tcW w:w="787" w:type="dxa"/>
            <w:tcPrChange w:id="114" w:author="Mahfuz Ronnie" w:date="2021-11-25T12:21:00Z">
              <w:tcPr>
                <w:tcW w:w="787" w:type="dxa"/>
              </w:tcPr>
            </w:tcPrChange>
          </w:tcPr>
          <w:p w14:paraId="1758A93C" w14:textId="248B3C69" w:rsidR="00095E47" w:rsidRPr="00E42A02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del w:id="115" w:author="唐 圣凯" w:date="2021-10-28T18:03:00Z">
              <w:r w:rsidRPr="00E42A02" w:rsidDel="00865CFA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晴</w:delText>
              </w:r>
              <w:r w:rsidDel="00865CFA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朗</w:delText>
              </w:r>
            </w:del>
            <w:ins w:id="116" w:author="唐 圣凯" w:date="2021-10-28T18:03:00Z">
              <w:r w:rsidR="00865CFA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t>S</w:t>
              </w:r>
              <w:r w:rsidR="00865CFA">
                <w:rPr>
                  <w:rFonts w:asciiTheme="minorEastAsia" w:hAnsiTheme="minorEastAsia"/>
                  <w:color w:val="000000"/>
                  <w:kern w:val="0"/>
                  <w:sz w:val="24"/>
                </w:rPr>
                <w:t>unny</w:t>
              </w:r>
            </w:ins>
          </w:p>
        </w:tc>
        <w:tc>
          <w:tcPr>
            <w:tcW w:w="787" w:type="dxa"/>
            <w:tcPrChange w:id="117" w:author="Mahfuz Ronnie" w:date="2021-11-25T12:21:00Z">
              <w:tcPr>
                <w:tcW w:w="787" w:type="dxa"/>
              </w:tcPr>
            </w:tcPrChange>
          </w:tcPr>
          <w:p w14:paraId="3F613272" w14:textId="3B483CCA" w:rsidR="00095E47" w:rsidRPr="00E42A02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del w:id="118" w:author="唐 圣凯" w:date="2021-10-28T18:03:00Z">
              <w:r w:rsidRPr="00E42A02" w:rsidDel="00865CFA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沙暴</w:delText>
              </w:r>
            </w:del>
            <w:ins w:id="119" w:author="唐 圣凯" w:date="2021-10-28T18:03:00Z">
              <w:r w:rsidR="00865CFA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t>S</w:t>
              </w:r>
              <w:r w:rsidR="00865CFA">
                <w:rPr>
                  <w:rFonts w:asciiTheme="minorEastAsia" w:hAnsiTheme="minorEastAsia"/>
                  <w:color w:val="000000"/>
                  <w:kern w:val="0"/>
                  <w:sz w:val="24"/>
                </w:rPr>
                <w:t>andstorm</w:t>
              </w:r>
            </w:ins>
          </w:p>
        </w:tc>
        <w:tc>
          <w:tcPr>
            <w:tcW w:w="787" w:type="dxa"/>
            <w:tcPrChange w:id="120" w:author="Mahfuz Ronnie" w:date="2021-11-25T12:21:00Z">
              <w:tcPr>
                <w:tcW w:w="787" w:type="dxa"/>
              </w:tcPr>
            </w:tcPrChange>
          </w:tcPr>
          <w:p w14:paraId="0ED91C7A" w14:textId="58E7B705" w:rsidR="00095E47" w:rsidRPr="00E42A02" w:rsidRDefault="00865CFA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ins w:id="121" w:author="唐 圣凯" w:date="2021-10-28T18:03:00Z">
              <w:r>
                <w:rPr>
                  <w:kern w:val="0"/>
                  <w:sz w:val="24"/>
                </w:rPr>
                <w:t>H</w:t>
              </w:r>
              <w:r w:rsidRPr="00865CFA">
                <w:rPr>
                  <w:kern w:val="0"/>
                  <w:sz w:val="24"/>
                </w:rPr>
                <w:t xml:space="preserve">igh </w:t>
              </w:r>
              <w:r>
                <w:rPr>
                  <w:kern w:val="0"/>
                  <w:sz w:val="24"/>
                </w:rPr>
                <w:t>T</w:t>
              </w:r>
              <w:r w:rsidRPr="00865CFA">
                <w:rPr>
                  <w:kern w:val="0"/>
                  <w:sz w:val="24"/>
                </w:rPr>
                <w:t>emperature</w:t>
              </w:r>
            </w:ins>
            <w:del w:id="122" w:author="唐 圣凯" w:date="2021-10-28T18:03:00Z">
              <w:r w:rsidR="00095E47" w:rsidRPr="00E42A02" w:rsidDel="00865CFA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高温</w:delText>
              </w:r>
            </w:del>
          </w:p>
        </w:tc>
        <w:tc>
          <w:tcPr>
            <w:tcW w:w="694" w:type="dxa"/>
            <w:tcPrChange w:id="123" w:author="Mahfuz Ronnie" w:date="2021-11-25T12:21:00Z">
              <w:tcPr>
                <w:tcW w:w="694" w:type="dxa"/>
              </w:tcPr>
            </w:tcPrChange>
          </w:tcPr>
          <w:p w14:paraId="3A263EBA" w14:textId="565AB1CE" w:rsidR="00095E47" w:rsidRPr="00E42A02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del w:id="124" w:author="唐 圣凯" w:date="2021-10-28T18:04:00Z">
              <w:r w:rsidRPr="00E42A02" w:rsidDel="00865CFA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晴</w:delText>
              </w:r>
              <w:r w:rsidDel="00865CFA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朗</w:delText>
              </w:r>
            </w:del>
            <w:ins w:id="125" w:author="唐 圣凯" w:date="2021-10-28T18:04:00Z">
              <w:r w:rsidR="00865CFA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t>S</w:t>
              </w:r>
              <w:r w:rsidR="00865CFA">
                <w:rPr>
                  <w:rFonts w:asciiTheme="minorEastAsia" w:hAnsiTheme="minorEastAsia"/>
                  <w:color w:val="000000"/>
                  <w:kern w:val="0"/>
                  <w:sz w:val="24"/>
                </w:rPr>
                <w:t>unny</w:t>
              </w:r>
            </w:ins>
          </w:p>
        </w:tc>
        <w:tc>
          <w:tcPr>
            <w:tcW w:w="694" w:type="dxa"/>
            <w:tcPrChange w:id="126" w:author="Mahfuz Ronnie" w:date="2021-11-25T12:21:00Z">
              <w:tcPr>
                <w:tcW w:w="694" w:type="dxa"/>
              </w:tcPr>
            </w:tcPrChange>
          </w:tcPr>
          <w:p w14:paraId="68412735" w14:textId="619AF112" w:rsidR="00095E47" w:rsidRPr="00E42A02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del w:id="127" w:author="唐 圣凯" w:date="2021-10-28T18:04:00Z">
              <w:r w:rsidRPr="00E42A02" w:rsidDel="00865CFA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晴</w:delText>
              </w:r>
              <w:r w:rsidDel="00865CFA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朗</w:delText>
              </w:r>
            </w:del>
            <w:ins w:id="128" w:author="唐 圣凯" w:date="2021-10-28T18:04:00Z">
              <w:r w:rsidR="00865CFA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t>S</w:t>
              </w:r>
              <w:r w:rsidR="00865CFA">
                <w:rPr>
                  <w:rFonts w:asciiTheme="minorEastAsia" w:hAnsiTheme="minorEastAsia"/>
                  <w:color w:val="000000"/>
                  <w:kern w:val="0"/>
                  <w:sz w:val="24"/>
                </w:rPr>
                <w:t>unny</w:t>
              </w:r>
            </w:ins>
          </w:p>
        </w:tc>
        <w:tc>
          <w:tcPr>
            <w:tcW w:w="787" w:type="dxa"/>
            <w:tcPrChange w:id="129" w:author="Mahfuz Ronnie" w:date="2021-11-25T12:21:00Z">
              <w:tcPr>
                <w:tcW w:w="787" w:type="dxa"/>
              </w:tcPr>
            </w:tcPrChange>
          </w:tcPr>
          <w:p w14:paraId="2689FA97" w14:textId="2FE95F17" w:rsidR="00095E47" w:rsidRPr="00E42A02" w:rsidRDefault="00212A70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ins w:id="130" w:author="唐 圣凯" w:date="2021-10-28T18:05:00Z">
              <w:r>
                <w:rPr>
                  <w:kern w:val="0"/>
                  <w:sz w:val="24"/>
                </w:rPr>
                <w:t>H</w:t>
              </w:r>
              <w:r w:rsidRPr="00865CFA">
                <w:rPr>
                  <w:kern w:val="0"/>
                  <w:sz w:val="24"/>
                </w:rPr>
                <w:t xml:space="preserve">igh </w:t>
              </w:r>
              <w:r>
                <w:rPr>
                  <w:kern w:val="0"/>
                  <w:sz w:val="24"/>
                </w:rPr>
                <w:t>T</w:t>
              </w:r>
              <w:r w:rsidRPr="00865CFA">
                <w:rPr>
                  <w:kern w:val="0"/>
                  <w:sz w:val="24"/>
                </w:rPr>
                <w:t>emperature</w:t>
              </w:r>
            </w:ins>
            <w:del w:id="131" w:author="唐 圣凯" w:date="2021-10-28T18:05:00Z">
              <w:r w:rsidR="00095E47" w:rsidRPr="00E42A02" w:rsidDel="00212A70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高温</w:delText>
              </w:r>
            </w:del>
          </w:p>
        </w:tc>
        <w:tc>
          <w:tcPr>
            <w:tcW w:w="787" w:type="dxa"/>
            <w:tcPrChange w:id="132" w:author="Mahfuz Ronnie" w:date="2021-11-25T12:21:00Z">
              <w:tcPr>
                <w:tcW w:w="787" w:type="dxa"/>
              </w:tcPr>
            </w:tcPrChange>
          </w:tcPr>
          <w:p w14:paraId="165F40A2" w14:textId="53C431AF" w:rsidR="00095E47" w:rsidRPr="00E42A02" w:rsidRDefault="00212A70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ins w:id="133" w:author="唐 圣凯" w:date="2021-10-28T18:06:00Z">
              <w:r>
                <w:rPr>
                  <w:kern w:val="0"/>
                  <w:sz w:val="24"/>
                </w:rPr>
                <w:t>H</w:t>
              </w:r>
              <w:r w:rsidRPr="00865CFA">
                <w:rPr>
                  <w:kern w:val="0"/>
                  <w:sz w:val="24"/>
                </w:rPr>
                <w:t xml:space="preserve">igh </w:t>
              </w:r>
              <w:r>
                <w:rPr>
                  <w:kern w:val="0"/>
                  <w:sz w:val="24"/>
                </w:rPr>
                <w:t>T</w:t>
              </w:r>
              <w:r w:rsidRPr="00865CFA">
                <w:rPr>
                  <w:kern w:val="0"/>
                  <w:sz w:val="24"/>
                </w:rPr>
                <w:t>emperature</w:t>
              </w:r>
            </w:ins>
            <w:del w:id="134" w:author="唐 圣凯" w:date="2021-10-28T18:06:00Z">
              <w:r w:rsidR="00095E47" w:rsidRPr="00E42A02" w:rsidDel="00212A70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高温</w:delText>
              </w:r>
            </w:del>
          </w:p>
        </w:tc>
      </w:tr>
    </w:tbl>
    <w:p w14:paraId="1ACC963D" w14:textId="77777777" w:rsidR="00095E47" w:rsidRDefault="00095E47" w:rsidP="00095E47">
      <w:pPr>
        <w:rPr>
          <w:rFonts w:ascii="Times New Roman" w:hAnsi="Times New Roman" w:cs="Times New Roman"/>
          <w:noProof/>
          <w:sz w:val="24"/>
        </w:rPr>
      </w:pPr>
    </w:p>
    <w:p w14:paraId="35AC5A6F" w14:textId="73A269F9" w:rsidR="00095E47" w:rsidRDefault="007E6F1A" w:rsidP="00095E47">
      <w:pPr>
        <w:rPr>
          <w:rFonts w:ascii="Times New Roman" w:hAnsi="Times New Roman" w:cs="Times New Roman"/>
          <w:noProof/>
          <w:sz w:val="24"/>
        </w:rPr>
      </w:pPr>
      <w:ins w:id="135" w:author="唐 圣凯" w:date="2021-10-28T18:22:00Z">
        <w:r>
          <w:rPr>
            <w:rFonts w:ascii="Times New Roman" w:hAnsi="Times New Roman" w:cs="Times New Roman" w:hint="eastAsia"/>
            <w:noProof/>
            <w:sz w:val="24"/>
          </w:rPr>
          <w:t>M</w:t>
        </w:r>
        <w:r>
          <w:rPr>
            <w:rFonts w:ascii="Times New Roman" w:hAnsi="Times New Roman" w:cs="Times New Roman"/>
            <w:noProof/>
            <w:sz w:val="24"/>
          </w:rPr>
          <w:t>ap</w:t>
        </w:r>
      </w:ins>
      <w:del w:id="136" w:author="唐 圣凯" w:date="2021-10-28T18:22:00Z">
        <w:r w:rsidR="00095E47" w:rsidDel="007E6F1A">
          <w:rPr>
            <w:rFonts w:ascii="Times New Roman" w:hAnsi="Times New Roman" w:cs="Times New Roman" w:hint="eastAsia"/>
            <w:noProof/>
            <w:sz w:val="24"/>
          </w:rPr>
          <w:delText>地图</w:delText>
        </w:r>
      </w:del>
      <w:r w:rsidR="00095E47">
        <w:rPr>
          <w:rFonts w:ascii="Times New Roman" w:hAnsi="Times New Roman" w:cs="Times New Roman" w:hint="eastAsia"/>
          <w:noProof/>
          <w:sz w:val="24"/>
        </w:rPr>
        <w:t>：</w:t>
      </w:r>
    </w:p>
    <w:p w14:paraId="3016179C" w14:textId="77777777" w:rsidR="00095E47" w:rsidRDefault="00095E47">
      <w:pPr>
        <w:widowControl/>
        <w:jc w:val="left"/>
        <w:rPr>
          <w:noProof/>
          <w:sz w:val="24"/>
        </w:rPr>
      </w:pPr>
    </w:p>
    <w:p w14:paraId="5A9499DB" w14:textId="77777777" w:rsidR="00095E47" w:rsidRDefault="00127A91">
      <w:pPr>
        <w:widowControl/>
        <w:jc w:val="left"/>
        <w:rPr>
          <w:noProof/>
          <w:sz w:val="24"/>
        </w:rPr>
      </w:pPr>
      <w:r>
        <w:rPr>
          <w:noProof/>
        </w:rPr>
        <w:pict w14:anchorId="72F618C4">
          <v:group id="组合 112" o:spid="_x0000_s2050" style="position:absolute;margin-left:53.25pt;margin-top:1.15pt;width:310pt;height:390.75pt;z-index:251653120;mso-width-relative:margin" coordorigin="4360,984" coordsize="6200,7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">
            <v:group id="组合 101" o:spid="_x0000_s2051" style="position:absolute;left:4360;top:984;width:6200;height:7815" coordorigin="4360,984" coordsize="6200,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<v:group id="组合 83" o:spid="_x0000_s2052" style="position:absolute;left:4360;top:984;width:6200;height:7815" coordorigin="4360,984" coordsize="6200,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75" o:spid="_x0000_s2053" type="#_x0000_t202" style="position:absolute;left:4917;top:1142;width:736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" filled="f" stroked="f">
                  <v:textbox style="mso-next-textbox:#文本框 75;mso-fit-shape-to-text:t">
                    <w:txbxContent>
                      <w:p w14:paraId="43754DD7" w14:textId="3DF5D363" w:rsidR="006522D8" w:rsidRPr="004707C9" w:rsidRDefault="007E6F1A" w:rsidP="00095E47">
                        <w:pPr>
                          <w:pStyle w:val="NormalWeb"/>
                          <w:jc w:val="center"/>
                          <w:rPr>
                            <w:sz w:val="21"/>
                            <w:szCs w:val="21"/>
                          </w:rPr>
                        </w:pPr>
                        <w:ins w:id="137" w:author="唐 圣凯" w:date="2021-10-28T18:22:00Z">
                          <w:r>
                            <w:rPr>
                              <w:rFonts w:ascii="Times New Roman" w:hAnsi="Times New Roman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S</w:t>
                          </w:r>
                          <w:r>
                            <w:rPr>
                              <w:rFonts w:ascii="Times New Roman" w:hAnsi="Times New Roman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tart</w:t>
                          </w:r>
                        </w:ins>
                        <w:del w:id="138" w:author="唐 圣凯" w:date="2021-10-28T18:22:00Z">
                          <w:r w:rsidR="006522D8" w:rsidRPr="004707C9" w:rsidDel="007E6F1A">
                            <w:rPr>
                              <w:rFonts w:ascii="Times New Roman" w:hAnsi="Times New Roman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delText>起点</w:delText>
                          </w:r>
                        </w:del>
                        <w:r w:rsidR="006522D8" w:rsidRPr="004707C9"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文本框 76" o:spid="_x0000_s2054" type="#_x0000_t202" style="position:absolute;left:4512;top:1824;width:354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" filled="f" stroked="f">
                  <v:textbox style="mso-next-textbox:#文本框 76;mso-fit-shape-to-text:t">
                    <w:txbxContent>
                      <w:p w14:paraId="2EA6FBFC" w14:textId="77777777" w:rsidR="006522D8" w:rsidRDefault="006522D8" w:rsidP="00095E47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group id="组合 73" o:spid="_x0000_s2055" style="position:absolute;left:4360;top:984;width:6200;height:7815" coordorigin="4371,984" coordsize="8581,9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o:lock v:ext="edit" aspectratio="t"/>
                  <v:group id="组合 60" o:spid="_x0000_s2056" style="position:absolute;left:4371;top:984;width:8581;height:7824" coordorigin="4371,984" coordsize="8581,7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group id="组合 54" o:spid="_x0000_s2057" style="position:absolute;left:4371;top:984;width:8581;height:6907" coordorigin="4371,984" coordsize="8581,6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group id="组合 28" o:spid="_x0000_s2058" style="position:absolute;left:4371;top:984;width:7261;height:3779" coordorigin="4371,984" coordsize="7261,3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group id="组合 20" o:spid="_x0000_s2059" style="position:absolute;left:4371;top:984;width:3826;height:3779" coordorigin="4371,984" coordsize="3826,3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<v:group id="组合 17" o:spid="_x0000_s2060" style="position:absolute;left:4371;top:984;width:3826;height:2947" coordorigin="4371,984" coordsize="3826,2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<v:group id="组合 13" o:spid="_x0000_s2061" style="position:absolute;left:4384;top:984;width:3813;height:2220" coordorigin="4384,984" coordsize="3813,2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<v:line id="直接连接符 1" o:spid="_x0000_s2062" style="position:absolute;flip:x;visibility:visible" from="4384,1218" to="5465,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" strokecolor="#5b9bd5 [3204]" strokeweight=".5pt">
                                <v:stroke joinstyle="miter"/>
                              </v:line>
                              <v:line id="直接连接符 2" o:spid="_x0000_s2063" style="position:absolute;flip:x y;visibility:visible" from="5454,1227" to="6275,1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" strokecolor="#5b9bd5 [3204]" strokeweight=".5pt">
                                <v:stroke joinstyle="miter"/>
                              </v:line>
                              <v:line id="直接连接符 3" o:spid="_x0000_s2064" style="position:absolute;flip:x;visibility:visible" from="4384,1484" to="6275,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" strokecolor="#5b9bd5 [3204]" strokeweight=".5pt">
                                <v:stroke joinstyle="miter"/>
                              </v:line>
                              <v:line id="直接连接符 4" o:spid="_x0000_s2065" style="position:absolute;flip:x y;visibility:visible" from="4945,2152" to="5404,2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" strokecolor="#5b9bd5 [3204]" strokeweight=".5pt">
                                <v:stroke joinstyle="miter"/>
                              </v:line>
                              <v:line id="直接连接符 7" o:spid="_x0000_s2066" style="position:absolute;flip:x;visibility:visible" from="6275,984" to="7633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" strokecolor="#5b9bd5 [3204]" strokeweight=".5pt">
                                <v:stroke joinstyle="miter"/>
                              </v:line>
                              <v:line id="直接连接符 8" o:spid="_x0000_s2067" style="position:absolute;visibility:visible" from="7633,984" to="8197,1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NL8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SJdw+xJ/gFxfAQAA//8DAFBLAQItABQABgAIAAAAIQDb4fbL7gAAAIUBAAATAAAAAAAAAAAA&#10;AAAAAAAAAABbQ29udGVudF9UeXBlc10ueG1sUEsBAi0AFAAGAAgAAAAhAFr0LFu/AAAAFQEAAAsA&#10;AAAAAAAAAAAAAAAAHwEAAF9yZWxzLy5yZWxzUEsBAi0AFAAGAAgAAAAhABLY0vzEAAAA2wAAAA8A&#10;AAAAAAAAAAAAAAAABwIAAGRycy9kb3ducmV2LnhtbFBLBQYAAAAAAwADALcAAAD4AgAAAAA=&#10;" strokecolor="#5b9bd5 [3204]" strokeweight=".5pt">
                                <v:stroke joinstyle="miter"/>
                              </v:line>
                              <v:line id="直接连接符 9" o:spid="_x0000_s2068" style="position:absolute;visibility:visible" from="8197,1702" to="8197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0aO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Rwbv8QfIHe/AAAA//8DAFBLAQItABQABgAIAAAAIQDb4fbL7gAAAIUBAAATAAAAAAAAAAAAAAAA&#10;AAAAAABbQ29udGVudF9UeXBlc10ueG1sUEsBAi0AFAAGAAgAAAAhAFr0LFu/AAAAFQEAAAsAAAAA&#10;AAAAAAAAAAAAHwEAAF9yZWxzLy5yZWxzUEsBAi0AFAAGAAgAAAAhAGNHRo7BAAAA2wAAAA8AAAAA&#10;AAAAAAAAAAAABwIAAGRycy9kb3ducmV2LnhtbFBLBQYAAAAAAwADALcAAAD1AgAAAAA=&#10;" strokecolor="#5b9bd5 [3204]" strokeweight=".5pt">
                                <v:stroke joinstyle="miter"/>
                              </v:line>
                              <v:line id="直接连接符 10" o:spid="_x0000_s2069" style="position:absolute;flip:x;visibility:visible" from="7528,2400" to="8197,3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" strokecolor="#5b9bd5 [3204]" strokeweight=".5pt">
                                <v:stroke joinstyle="miter"/>
                              </v:line>
                              <v:line id="直接连接符 11" o:spid="_x0000_s2070" style="position:absolute;flip:x y;visibility:visible" from="5385,2372" to="7528,3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" strokecolor="#5b9bd5 [3204]" strokeweight=".5pt">
                                <v:stroke joinstyle="miter"/>
                              </v:line>
                            </v:group>
                            <v:line id="直接连接符 14" o:spid="_x0000_s2071" style="position:absolute;flip:x;visibility:visible" from="5815,2582" to="5921,3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" strokecolor="#5b9bd5 [3204]" strokeweight=".5pt">
                              <v:stroke joinstyle="miter"/>
                            </v:line>
                            <v:line id="直接连接符 15" o:spid="_x0000_s2072" style="position:absolute;flip:x;visibility:visible" from="4734,3921" to="5806,3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Hu+xQAAANs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" strokecolor="#5b9bd5 [3204]" strokeweight=".5pt">
                              <v:stroke joinstyle="miter"/>
                            </v:line>
                            <v:line id="直接连接符 16" o:spid="_x0000_s2073" style="position:absolute;flip:x y;visibility:visible" from="4371,3080" to="4734,3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" strokecolor="#5b9bd5 [3204]" strokeweight=".5pt">
                              <v:stroke joinstyle="miter"/>
                            </v:line>
                          </v:group>
                          <v:line id="直接连接符 18" o:spid="_x0000_s2074" style="position:absolute;flip:x;visibility:visible" from="5576,3204" to="7528,4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UZR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6H/C80v4AXL2AAAA//8DAFBLAQItABQABgAIAAAAIQDb4fbL7gAAAIUBAAATAAAAAAAAAAAA&#10;AAAAAAAAAABbQ29udGVudF9UeXBlc10ueG1sUEsBAi0AFAAGAAgAAAAhAFr0LFu/AAAAFQEAAAsA&#10;AAAAAAAAAAAAAAAAHwEAAF9yZWxzLy5yZWxzUEsBAi0AFAAGAAgAAAAhABABRlHEAAAA2wAAAA8A&#10;AAAAAAAAAAAAAAAABwIAAGRycy9kb3ducmV2LnhtbFBLBQYAAAAAAwADALcAAAD4AgAAAAA=&#10;" strokecolor="#5b9bd5 [3204]" strokeweight=".5pt">
                            <v:stroke joinstyle="miter"/>
                          </v:line>
                          <v:line id="直接连接符 19" o:spid="_x0000_s2075" style="position:absolute;flip:x y;visibility:visible" from="4935,3912" to="5576,4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" strokecolor="#5b9bd5 [3204]" strokeweight=".5pt">
                            <v:stroke joinstyle="miter"/>
                          </v:line>
                        </v:group>
                        <v:line id="直接连接符 21" o:spid="_x0000_s2076" style="position:absolute;flip:x;visibility:visible" from="8197,1396" to="8484,1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" strokecolor="#5b9bd5 [3204]" strokeweight=".5pt">
                          <v:stroke joinstyle="miter"/>
                        </v:line>
                        <v:line id="直接连接符 22" o:spid="_x0000_s2077" style="position:absolute;flip:x y;visibility:visible" from="8197,2400" to="10101,2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" strokecolor="#5b9bd5 [3204]" strokeweight=".5pt">
                          <v:stroke joinstyle="miter"/>
                        </v:line>
                        <v:line id="直接连接符 23" o:spid="_x0000_s2078" style="position:absolute;flip:x y;visibility:visible" from="8484,1396" to="10120,1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" strokecolor="#5b9bd5 [3204]" strokeweight=".5pt">
                          <v:stroke joinstyle="miter"/>
                        </v:line>
                        <v:line id="直接连接符 24" o:spid="_x0000_s2079" style="position:absolute;flip:x;visibility:visible" from="10082,1570" to="10120,2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" strokecolor="#5b9bd5 [3204]" strokeweight=".5pt">
                          <v:stroke joinstyle="miter"/>
                        </v:line>
                        <v:line id="直接连接符 25" o:spid="_x0000_s2080" style="position:absolute;flip:x;visibility:visible" from="10082,2716" to="11632,2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DMv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" strokecolor="#5b9bd5 [3204]" strokeweight=".5pt">
                          <v:stroke joinstyle="miter"/>
                        </v:line>
                        <v:line id="直接连接符 26" o:spid="_x0000_s2081" style="position:absolute;flip:x;visibility:visible" from="10101,1520" to="10981,1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" strokecolor="#5b9bd5 [3204]" strokeweight=".5pt">
                          <v:stroke joinstyle="miter"/>
                        </v:line>
                        <v:line id="直接连接符 27" o:spid="_x0000_s2082" style="position:absolute;flip:x y;visibility:visible" from="10981,1520" to="11594,2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" strokecolor="#5b9bd5 [3204]" strokeweight=".5pt">
                          <v:stroke joinstyle="miter"/>
                        </v:line>
                      </v:group>
                      <v:line id="直接连接符 29" o:spid="_x0000_s2083" style="position:absolute;flip:x y;visibility:visible" from="6623,3912" to="7285,4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" strokecolor="#5b9bd5 [3204]" strokeweight=".5pt">
                        <v:stroke joinstyle="miter"/>
                      </v:line>
                      <v:line id="直接连接符 30" o:spid="_x0000_s2084" style="position:absolute;flip:x;visibility:visible" from="7285,4572" to="8657,4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" strokecolor="#5b9bd5 [3204]" strokeweight=".5pt">
                        <v:stroke joinstyle="miter"/>
                      </v:line>
                      <v:line id="直接连接符 31" o:spid="_x0000_s2085" style="position:absolute;flip:x;visibility:visible" from="8657,2601" to="9173,4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" strokecolor="#5b9bd5 [3204]" strokeweight=".5pt">
                        <v:stroke joinstyle="miter"/>
                      </v:line>
                      <v:line id="直接连接符 32" o:spid="_x0000_s2086" style="position:absolute;flip:x y;visibility:visible" from="5576,4763" to="6868,5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" strokecolor="#5b9bd5 [3204]" strokeweight=".5pt">
                        <v:stroke joinstyle="miter"/>
                      </v:line>
                      <v:line id="直接连接符 33" o:spid="_x0000_s2087" style="position:absolute;flip:x;visibility:visible" from="6839,4602" to="7285,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" strokecolor="#5b9bd5 [3204]" strokeweight=".5pt">
                        <v:stroke joinstyle="miter"/>
                      </v:line>
                      <v:line id="直接连接符 34" o:spid="_x0000_s2088" style="position:absolute;flip:x;visibility:visible" from="7212,5280" to="9805,5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5b9bd5 [3204]" strokeweight=".5pt">
                        <v:stroke joinstyle="miter"/>
                      </v:line>
                      <v:line id="直接连接符 35" o:spid="_x0000_s2089" style="position:absolute;flip:x;visibility:visible" from="9805,2764" to="10082,5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" strokecolor="#5b9bd5 [3204]" strokeweight=".5pt">
                        <v:stroke joinstyle="miter"/>
                      </v:line>
                      <v:line id="直接连接符 36" o:spid="_x0000_s2090" style="position:absolute;visibility:visible" from="6868,5356" to="7643,6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" strokecolor="#5b9bd5 [3204]" strokeweight=".5pt">
                        <v:stroke joinstyle="miter"/>
                      </v:line>
                      <v:line id="直接连接符 37" o:spid="_x0000_s2091" style="position:absolute;visibility:visible" from="8662,4543" to="8867,6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5b9bd5 [3204]" strokeweight=".5pt">
                        <v:stroke joinstyle="miter"/>
                      </v:line>
                      <v:line id="直接连接符 38" o:spid="_x0000_s2092" style="position:absolute;flip:x;visibility:visible" from="7594,5902" to="10264,6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" strokecolor="#5b9bd5 [3204]" strokeweight=".5pt">
                        <v:stroke joinstyle="miter"/>
                      </v:line>
                      <v:line id="直接连接符 39" o:spid="_x0000_s2093" style="position:absolute;flip:x y;visibility:visible" from="9794,5280" to="10551,6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" strokecolor="#5b9bd5 [3204]" strokeweight=".5pt">
                        <v:stroke joinstyle="miter"/>
                      </v:line>
                      <v:line id="直接连接符 40" o:spid="_x0000_s2094" style="position:absolute;flip:x;visibility:visible" from="10551,6275" to="11278,6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" strokecolor="#5b9bd5 [3204]" strokeweight=".5pt">
                        <v:stroke joinstyle="miter"/>
                      </v:line>
                      <v:line id="直接连接符 41" o:spid="_x0000_s2095" style="position:absolute;flip:x;visibility:visible" from="11278,3309" to="12368,6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" strokecolor="#5b9bd5 [3204]" strokeweight=".5pt">
                        <v:stroke joinstyle="miter"/>
                      </v:line>
                      <v:line id="直接连接符 42" o:spid="_x0000_s2096" style="position:absolute;flip:x y;visibility:visible" from="11632,2716" to="12359,3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" strokecolor="#5b9bd5 [3204]" strokeweight=".5pt">
                        <v:stroke joinstyle="miter"/>
                      </v:line>
                      <v:line id="直接连接符 43" o:spid="_x0000_s2097" style="position:absolute;flip:x y;visibility:visible" from="7594,6217" to="8236,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" strokecolor="#5b9bd5 [3204]" strokeweight=".5pt">
                        <v:stroke joinstyle="miter"/>
                      </v:line>
                      <v:line id="直接连接符 44" o:spid="_x0000_s2098" style="position:absolute;flip:x;visibility:visible" from="8236,6016" to="9221,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" strokecolor="#5b9bd5 [3204]" strokeweight=".5pt">
                        <v:stroke joinstyle="miter"/>
                      </v:line>
                      <v:line id="直接连接符 45" o:spid="_x0000_s2099" style="position:absolute;flip:x y;visibility:visible" from="8236,7432" to="10044,7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" strokecolor="#5b9bd5 [3204]" strokeweight=".5pt">
                        <v:stroke joinstyle="miter"/>
                      </v:line>
                      <v:line id="直接连接符 46" o:spid="_x0000_s2100" style="position:absolute;flip:x;visibility:visible" from="10044,6256" to="10513,7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" strokecolor="#5b9bd5 [3204]" strokeweight=".5pt">
                        <v:stroke joinstyle="miter"/>
                      </v:line>
                      <v:line id="直接连接符 47" o:spid="_x0000_s2101" style="position:absolute;flip:x;visibility:visible" from="11077,6256" to="11278,6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" strokecolor="#5b9bd5 [3204]" strokeweight=".5pt">
                        <v:stroke joinstyle="miter"/>
                      </v:line>
                      <v:line id="直接连接符 48" o:spid="_x0000_s2102" style="position:absolute;flip:y;visibility:visible" from="10302,6964" to="11077,7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" strokecolor="#5b9bd5 [3204]" strokeweight=".5pt">
                        <v:stroke joinstyle="miter"/>
                      </v:line>
                      <v:line id="直接连接符 49" o:spid="_x0000_s2103" style="position:absolute;flip:x;visibility:visible" from="11278,6007" to="12952,6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" strokecolor="#5b9bd5 [3204]" strokeweight=".5pt">
                        <v:stroke joinstyle="miter"/>
                      </v:line>
                      <v:line id="直接连接符 50" o:spid="_x0000_s2104" style="position:absolute;visibility:visible" from="11823,4821" to="12952,6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" strokecolor="#5b9bd5 [3204]" strokeweight=".5pt">
                        <v:stroke joinstyle="miter"/>
                      </v:line>
                      <v:line id="直接连接符 51" o:spid="_x0000_s2105" style="position:absolute;flip:x y;visibility:visible" from="11077,6964" to="11957,7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" strokecolor="#5b9bd5 [3204]" strokeweight=".5pt">
                        <v:stroke joinstyle="miter"/>
                      </v:line>
                      <v:line id="直接连接符 52" o:spid="_x0000_s2106" style="position:absolute;flip:x;visibility:visible" from="11957,6026" to="12770,7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" strokecolor="#5b9bd5 [3204]" strokeweight=".5pt">
                        <v:stroke joinstyle="miter"/>
                      </v:line>
                      <v:line id="直接连接符 53" o:spid="_x0000_s2107" style="position:absolute;visibility:visible" from="12148,6103" to="12148,6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" strokecolor="#5b9bd5 [3204]" strokeweight=".5pt">
                        <v:stroke joinstyle="miter"/>
                      </v:line>
                    </v:group>
                    <v:line id="直接连接符 55" o:spid="_x0000_s2108" style="position:absolute;flip:x;visibility:visible" from="7872,7432" to="8236,8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" strokecolor="#5b9bd5 [3204]" strokeweight=".5pt">
                      <v:stroke joinstyle="miter"/>
                    </v:line>
                    <v:line id="直接连接符 56" o:spid="_x0000_s2109" style="position:absolute;flip:x y;visibility:visible" from="7872,8752" to="10107,8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" strokecolor="#5b9bd5 [3204]" strokeweight=".5pt">
                      <v:stroke joinstyle="miter"/>
                    </v:line>
                    <v:line id="直接连接符 57" o:spid="_x0000_s2110" style="position:absolute;flip:x;visibility:visible" from="9011,7609" to="9022,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" strokecolor="#5b9bd5 [3204]" strokeweight=".5pt">
                      <v:stroke joinstyle="miter"/>
                    </v:line>
                    <v:line id="直接连接符 58" o:spid="_x0000_s2111" style="position:absolute;flip:x y;visibility:visible" from="10044,7891" to="10541,8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" strokecolor="#5b9bd5 [3204]" strokeweight=".5pt">
                      <v:stroke joinstyle="miter"/>
                    </v:line>
                    <v:line id="直接连接符 59" o:spid="_x0000_s2112" style="position:absolute;flip:x;visibility:visible" from="10082,8328" to="10518,8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" strokecolor="#5b9bd5 [3204]" strokeweight=".5pt">
                      <v:stroke joinstyle="miter"/>
                    </v:line>
                  </v:group>
                  <v:group id="组合 63" o:spid="_x0000_s2113" style="position:absolute;left:10952;top:7088;width:1004;height:2313" coordorigin="10952,7088" coordsize="1004,2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<v:line id="直接连接符 61" o:spid="_x0000_s2114" style="position:absolute;flip:x;visibility:visible" from="11946,7088" to="11957,8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" strokecolor="#5b9bd5 [3204]" strokeweight=".5pt">
                      <v:stroke joinstyle="miter"/>
                    </v:line>
                    <v:line id="直接连接符 62" o:spid="_x0000_s2115" style="position:absolute;flip:x;visibility:visible" from="10952,8579" to="11957,9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" strokecolor="#5b9bd5 [3204]" strokeweight=".5pt">
                      <v:stroke joinstyle="miter"/>
                    </v:line>
                  </v:group>
                  <v:line id="直接连接符 64" o:spid="_x0000_s2116" style="position:absolute;flip:x y;visibility:visible" from="10082,8808" to="10964,9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" strokecolor="#5b9bd5 [3204]" strokeweight=".5pt">
                    <v:stroke joinstyle="miter"/>
                  </v:line>
                  <v:line id="直接连接符 65" o:spid="_x0000_s2117" style="position:absolute;visibility:visible" from="7872,8752" to="8371,10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MyywgAAANwAAAAPAAAAZHJzL2Rvd25yZXYueG1sRE9Li8Iw&#10;EL4v+B/CCHvTVGVV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DdvMyywgAAANwAAAAPAAAA&#10;AAAAAAAAAAAAAAcCAABkcnMvZG93bnJldi54bWxQSwUGAAAAAAMAAwC3AAAA9gIAAAAA&#10;" strokecolor="#5b9bd5 [3204]" strokeweight=".5pt">
                    <v:stroke joinstyle="miter"/>
                  </v:line>
                  <v:line id="直接连接符 66" o:spid="_x0000_s2118" style="position:absolute;flip:x;visibility:visible" from="8896,9379" to="10964,10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5b9bd5 [3204]" strokeweight=".5pt">
                    <v:stroke joinstyle="miter"/>
                  </v:line>
                  <v:line id="直接连接符 67" o:spid="_x0000_s2119" style="position:absolute;flip:y;visibility:visible" from="8371,10050" to="8953,10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" strokecolor="#5b9bd5 [3204]" strokeweight=".5pt">
                    <v:stroke joinstyle="miter"/>
                  </v:line>
                  <v:line id="直接连接符 68" o:spid="_x0000_s2120" style="position:absolute;visibility:visible" from="8371,10050" to="8439,10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vn3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" strokecolor="#5b9bd5 [3204]" strokeweight=".5pt">
                    <v:stroke joinstyle="miter"/>
                  </v:line>
                  <v:line id="直接连接符 69" o:spid="_x0000_s2121" style="position:absolute;flip:x;visibility:visible" from="8439,9996" to="11112,10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" strokecolor="#5b9bd5 [3204]" strokeweight=".5pt">
                    <v:stroke joinstyle="miter"/>
                  </v:line>
                  <v:line id="直接连接符 70" o:spid="_x0000_s2122" style="position:absolute;visibility:visible" from="10981,9402" to="11078,9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" strokecolor="#5b9bd5 [3204]" strokeweight=".5pt">
                    <v:stroke joinstyle="miter"/>
                  </v:line>
                  <v:line id="直接连接符 71" o:spid="_x0000_s2123" style="position:absolute;visibility:visible" from="8816,8751" to="8953,10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" strokecolor="#5b9bd5 [3204]" strokeweight=".5pt">
                    <v:stroke joinstyle="miter"/>
                  </v:line>
                  <v:line id="直接连接符 72" o:spid="_x0000_s2124" style="position:absolute;flip:x y;visibility:visible" from="9619,8796" to="9879,9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" strokecolor="#5b9bd5 [3204]" strokeweight=".5pt">
                    <v:stroke joinstyle="miter"/>
                  </v:line>
                </v:group>
                <v:shape id="文本框 74" o:spid="_x0000_s2125" type="#_x0000_t202" style="position:absolute;left:6540;top:4059;width:685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" filled="f" stroked="f">
                  <v:textbox style="mso-next-textbox:#文本框 74;mso-fit-shape-to-text:t">
                    <w:txbxContent>
                      <w:p w14:paraId="2B25DB6F" w14:textId="77777777" w:rsidR="006522D8" w:rsidRDefault="006522D8" w:rsidP="00095E47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shape>
                <v:shape id="文本框 77" o:spid="_x0000_s2126" type="#_x0000_t202" style="position:absolute;left:4789;top:2559;width:354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4nm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" filled="f" stroked="f">
                  <v:textbox style="mso-next-textbox:#文本框 77;mso-fit-shape-to-text:t">
                    <w:txbxContent>
                      <w:p w14:paraId="0C2EEC3A" w14:textId="77777777" w:rsidR="006522D8" w:rsidRDefault="006522D8" w:rsidP="00095E47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文本框 78" o:spid="_x0000_s2127" type="#_x0000_t202" style="position:absolute;left:5563;top:2636;width:354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" filled="f" stroked="f">
                  <v:textbox style="mso-next-textbox:#文本框 78;mso-fit-shape-to-text:t">
                    <w:txbxContent>
                      <w:p w14:paraId="6AD4C9DF" w14:textId="77777777" w:rsidR="006522D8" w:rsidRDefault="006522D8" w:rsidP="00095E47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文本框 79" o:spid="_x0000_s2128" type="#_x0000_t202" style="position:absolute;left:5759;top:3630;width:354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" filled="f" stroked="f">
                  <v:textbox style="mso-next-textbox:#文本框 79;mso-fit-shape-to-text:t">
                    <w:txbxContent>
                      <w:p w14:paraId="4AB5F47E" w14:textId="77777777" w:rsidR="006522D8" w:rsidRDefault="006522D8" w:rsidP="00095E47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shape>
                <v:shape id="文本框 80" o:spid="_x0000_s2129" type="#_x0000_t202" style="position:absolute;left:7051;top:5158;width:354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" filled="f" stroked="f">
                  <v:textbox style="mso-next-textbox:#文本框 80;mso-fit-shape-to-text:t">
                    <w:txbxContent>
                      <w:p w14:paraId="356B0A39" w14:textId="77777777" w:rsidR="006522D8" w:rsidRDefault="006522D8" w:rsidP="00095E47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8</w:t>
                        </w:r>
                      </w:p>
                    </w:txbxContent>
                  </v:textbox>
                </v:shape>
                <v:shape id="文本框 81" o:spid="_x0000_s2130" type="#_x0000_t202" style="position:absolute;left:7865;top:5424;width:354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" filled="f" stroked="f">
                  <v:textbox style="mso-next-textbox:#文本框 81;mso-fit-shape-to-text:t">
                    <w:txbxContent>
                      <w:p w14:paraId="0C00DC79" w14:textId="77777777" w:rsidR="006522D8" w:rsidRDefault="006522D8" w:rsidP="00095E47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9</w:t>
                        </w:r>
                      </w:p>
                    </w:txbxContent>
                  </v:textbox>
                </v:shape>
                <v:shape id="文本框 82" o:spid="_x0000_s2131" type="#_x0000_t202" style="position:absolute;left:6935;top:4483;width:354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" filled="f" stroked="f">
                  <v:textbox style="mso-next-textbox:#文本框 82;mso-fit-shape-to-text:t">
                    <w:txbxContent>
                      <w:p w14:paraId="3F7A094B" w14:textId="77777777" w:rsidR="006522D8" w:rsidRDefault="006522D8" w:rsidP="00095E47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shape>
              </v:group>
              <v:shape id="文本框 84" o:spid="_x0000_s2132" type="#_x0000_t202" style="position:absolute;left:6974;top:6587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" filled="f" stroked="f">
                <v:textbox style="mso-next-textbox:#文本框 84;mso-fit-shape-to-text:t">
                  <w:txbxContent>
                    <w:p w14:paraId="2CBEE905" w14:textId="77777777" w:rsidR="006522D8" w:rsidRDefault="006522D8" w:rsidP="00095E47">
                      <w:pPr>
                        <w:pStyle w:val="NormalWeb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shape>
              <v:shape id="文本框 91" o:spid="_x0000_s2133" type="#_x0000_t202" style="position:absolute;left:6974;top:7495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" filled="f" stroked="f">
                <v:textbox style="mso-next-textbox:#文本框 91;mso-fit-shape-to-text:t">
                  <w:txbxContent>
                    <w:p w14:paraId="5B8EC90B" w14:textId="77777777" w:rsidR="006522D8" w:rsidRDefault="006522D8" w:rsidP="00095E47">
                      <w:pPr>
                        <w:pStyle w:val="NormalWeb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</v:shape>
              <v:shape id="文本框 92" o:spid="_x0000_s2134" type="#_x0000_t202" style="position:absolute;left:7960;top:7968;width:1067;height:4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" filled="f" stroked="f">
                <v:textbox style="mso-next-textbox:#文本框 92;mso-fit-shape-to-text:t">
                  <w:txbxContent>
                    <w:p w14:paraId="5BCBABE7" w14:textId="3292F32D" w:rsidR="006522D8" w:rsidRDefault="006C216D" w:rsidP="00095E47">
                      <w:pPr>
                        <w:pStyle w:val="NormalWeb"/>
                        <w:jc w:val="center"/>
                      </w:pPr>
                      <w:ins w:id="139" w:author="Mahfuz Ronnie" w:date="2021-11-25T12:41:00Z">
                        <w:r w:rsidRPr="006C216D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mine</w:t>
                        </w:r>
                      </w:ins>
                      <w:del w:id="140" w:author="Mahfuz Ronnie" w:date="2021-11-25T12:41:00Z">
                        <w:r w:rsidR="006522D8" w:rsidDel="006C216D">
                          <w:rPr>
                            <w:rFonts w:ascii="Times New Roman" w:hAnsi="Times New Roman" w:cs="Times New Roman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delText>矿山</w:delText>
                        </w:r>
                      </w:del>
                      <w:r w:rsidR="006522D8" w:rsidRPr="00095E47">
                        <w:rPr>
                          <w:rFonts w:ascii="Times New Roman" w:hAnsi="Times New Roman"/>
                          <w:color w:val="000000" w:themeColor="text1"/>
                          <w:kern w:val="24"/>
                        </w:rPr>
                        <w:t>12</w:t>
                      </w:r>
                    </w:p>
                  </w:txbxContent>
                </v:textbox>
              </v:shape>
              <v:shape id="文本框 93" o:spid="_x0000_s2135" type="#_x0000_t202" style="position:absolute;left:7534;top:7378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" filled="f" stroked="f">
                <v:textbox style="mso-next-textbox:#文本框 93;mso-fit-shape-to-text:t">
                  <w:txbxContent>
                    <w:p w14:paraId="0EAFE5D4" w14:textId="77777777" w:rsidR="006522D8" w:rsidRDefault="006522D8" w:rsidP="00095E47">
                      <w:pPr>
                        <w:pStyle w:val="NormalWeb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13</w:t>
                      </w:r>
                    </w:p>
                  </w:txbxContent>
                </v:textbox>
              </v:shape>
              <v:shape id="文本框 94" o:spid="_x0000_s2136" type="#_x0000_t202" style="position:absolute;left:8124;top:7378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h87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YL54gd8z6QjozQ8AAAD//wMAUEsBAi0AFAAGAAgAAAAhANvh9svuAAAAhQEAABMAAAAAAAAAAAAA&#10;AAAAAAAAAFtDb250ZW50X1R5cGVzXS54bWxQSwECLQAUAAYACAAAACEAWvQsW78AAAAVAQAACwAA&#10;AAAAAAAAAAAAAAAfAQAAX3JlbHMvLnJlbHNQSwECLQAUAAYACAAAACEA9KYfO8MAAADcAAAADwAA&#10;AAAAAAAAAAAAAAAHAgAAZHJzL2Rvd25yZXYueG1sUEsFBgAAAAADAAMAtwAAAPcCAAAAAA==&#10;" filled="f" stroked="f">
                <v:textbox style="mso-next-textbox:#文本框 94;mso-fit-shape-to-text:t">
                  <w:txbxContent>
                    <w:p w14:paraId="55EC59CB" w14:textId="77777777" w:rsidR="006522D8" w:rsidRDefault="006522D8" w:rsidP="00095E47">
                      <w:pPr>
                        <w:pStyle w:val="NormalWeb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14</w:t>
                      </w:r>
                    </w:p>
                  </w:txbxContent>
                </v:textbox>
              </v:shape>
              <v:shape id="文本框 95" o:spid="_x0000_s2137" type="#_x0000_t202" style="position:absolute;left:7650;top:6663;width:1148;height:4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" filled="f" stroked="f">
                <v:textbox style="mso-next-textbox:#文本框 95;mso-fit-shape-to-text:t">
                  <w:txbxContent>
                    <w:p w14:paraId="446B3B1E" w14:textId="77632E94" w:rsidR="006522D8" w:rsidRPr="00095E47" w:rsidRDefault="006C216D" w:rsidP="00095E47">
                      <w:pPr>
                        <w:pStyle w:val="NormalWeb"/>
                        <w:jc w:val="center"/>
                        <w:rPr>
                          <w:sz w:val="21"/>
                          <w:szCs w:val="21"/>
                        </w:rPr>
                      </w:pPr>
                      <w:ins w:id="141" w:author="Mahfuz Ronnie" w:date="2021-11-25T12:41:00Z">
                        <w:r w:rsidRPr="006C216D"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village</w:t>
                        </w:r>
                        <w:r w:rsidRPr="006C216D" w:rsidDel="006C216D">
                          <w:rPr>
                            <w:rFonts w:ascii="Times New Roman" w:hAnsi="Times New Roman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 </w:t>
                        </w:r>
                      </w:ins>
                      <w:del w:id="142" w:author="Mahfuz Ronnie" w:date="2021-11-25T12:41:00Z">
                        <w:r w:rsidR="006522D8" w:rsidRPr="00095E47" w:rsidDel="006C216D">
                          <w:rPr>
                            <w:rFonts w:ascii="Times New Roman" w:hAnsi="Times New Roman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delText>村庄</w:delText>
                        </w:r>
                      </w:del>
                      <w:r w:rsidR="006522D8" w:rsidRPr="00095E47"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1"/>
                          <w:szCs w:val="21"/>
                        </w:rPr>
                        <w:t>15</w:t>
                      </w:r>
                    </w:p>
                  </w:txbxContent>
                </v:textbox>
              </v:shape>
              <v:shape id="文本框 97" o:spid="_x0000_s2138" type="#_x0000_t202" style="position:absolute;left:8827;top:6457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" filled="f" stroked="f">
                <v:textbox style="mso-next-textbox:#文本框 97;mso-fit-shape-to-text:t">
                  <w:txbxContent>
                    <w:p w14:paraId="6A91577A" w14:textId="77777777" w:rsidR="006522D8" w:rsidRDefault="006522D8" w:rsidP="00095E47">
                      <w:pPr>
                        <w:pStyle w:val="NormalWeb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16</w:t>
                      </w:r>
                    </w:p>
                  </w:txbxContent>
                </v:textbox>
              </v:shape>
              <v:shape id="文本框 98" o:spid="_x0000_s2139" type="#_x0000_t202" style="position:absolute;left:8618;top:5251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" filled="f" stroked="f">
                <v:textbox style="mso-next-textbox:#文本框 98;mso-fit-shape-to-text:t">
                  <w:txbxContent>
                    <w:p w14:paraId="7B1F0D84" w14:textId="77777777" w:rsidR="006522D8" w:rsidRDefault="006522D8" w:rsidP="00095E47">
                      <w:pPr>
                        <w:pStyle w:val="NormalWeb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17</w:t>
                      </w:r>
                    </w:p>
                  </w:txbxContent>
                </v:textbox>
              </v:shape>
              <v:shape id="文本框 99" o:spid="_x0000_s2140" type="#_x0000_t202" style="position:absolute;left:9763;top:4857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" filled="f" stroked="f">
                <v:textbox style="mso-next-textbox:#文本框 99;mso-fit-shape-to-text:t">
                  <w:txbxContent>
                    <w:p w14:paraId="1B4A33E0" w14:textId="77777777" w:rsidR="006522D8" w:rsidRDefault="006522D8" w:rsidP="00095E47">
                      <w:pPr>
                        <w:pStyle w:val="NormalWeb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19</w:t>
                      </w:r>
                    </w:p>
                  </w:txbxContent>
                </v:textbox>
              </v:shape>
              <v:shape id="文本框 100" o:spid="_x0000_s2141" type="#_x0000_t202" style="position:absolute;left:9230;top:5251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" filled="f" stroked="f">
                <v:textbox style="mso-next-textbox:#文本框 100;mso-fit-shape-to-text:t">
                  <w:txbxContent>
                    <w:p w14:paraId="1B9E34A1" w14:textId="77777777" w:rsidR="006522D8" w:rsidRDefault="006522D8" w:rsidP="00095E47">
                      <w:pPr>
                        <w:pStyle w:val="NormalWeb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18</w:t>
                      </w:r>
                    </w:p>
                  </w:txbxContent>
                </v:textbox>
              </v:shape>
            </v:group>
            <v:shape id="文本框 102" o:spid="_x0000_s2142" type="#_x0000_t202" style="position:absolute;left:9493;top:4542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" filled="f" stroked="f">
              <v:textbox style="mso-next-textbox:#文本框 102;mso-fit-shape-to-text:t">
                <w:txbxContent>
                  <w:p w14:paraId="36571237" w14:textId="77777777" w:rsidR="006522D8" w:rsidRDefault="006522D8" w:rsidP="00095E47">
                    <w:pPr>
                      <w:pStyle w:val="NormalWeb"/>
                      <w:jc w:val="center"/>
                    </w:pPr>
                    <w:r>
                      <w:rPr>
                        <w:rFonts w:ascii="Times New Roman" w:hAnsi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20</w:t>
                    </w:r>
                  </w:p>
                </w:txbxContent>
              </v:textbox>
            </v:shape>
            <v:shape id="文本框 103" o:spid="_x0000_s2143" type="#_x0000_t202" style="position:absolute;left:8741;top:3630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8/e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" filled="f" stroked="f">
              <v:textbox style="mso-next-textbox:#文本框 103;mso-fit-shape-to-text:t">
                <w:txbxContent>
                  <w:p w14:paraId="70FB6895" w14:textId="77777777" w:rsidR="006522D8" w:rsidRDefault="006522D8" w:rsidP="00095E47">
                    <w:pPr>
                      <w:pStyle w:val="NormalWeb"/>
                      <w:jc w:val="center"/>
                    </w:pPr>
                    <w:r>
                      <w:rPr>
                        <w:rFonts w:ascii="Times New Roman" w:hAnsi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21</w:t>
                    </w:r>
                  </w:p>
                </w:txbxContent>
              </v:textbox>
            </v:shape>
            <v:shape id="文本框 104" o:spid="_x0000_s2144" type="#_x0000_t202" style="position:absolute;left:7588;top:4377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VGp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" filled="f" stroked="f">
              <v:textbox style="mso-next-textbox:#文本框 104;mso-fit-shape-to-text:t">
                <w:txbxContent>
                  <w:p w14:paraId="1E1B000F" w14:textId="77777777" w:rsidR="006522D8" w:rsidRDefault="006522D8" w:rsidP="00095E47">
                    <w:pPr>
                      <w:pStyle w:val="NormalWeb"/>
                      <w:jc w:val="center"/>
                    </w:pPr>
                    <w:r>
                      <w:rPr>
                        <w:rFonts w:ascii="Times New Roman" w:hAnsi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22</w:t>
                    </w:r>
                  </w:p>
                </w:txbxContent>
              </v:textbox>
            </v:shape>
            <v:shape id="文本框 105" o:spid="_x0000_s2145" type="#_x0000_t202" style="position:absolute;left:7526;top:3299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fQy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YP6ygN8z6QjozQ8AAAD//wMAUEsBAi0AFAAGAAgAAAAhANvh9svuAAAAhQEAABMAAAAAAAAAAAAA&#10;AAAAAAAAAFtDb250ZW50X1R5cGVzXS54bWxQSwECLQAUAAYACAAAACEAWvQsW78AAAAVAQAACwAA&#10;AAAAAAAAAAAAAAAfAQAAX3JlbHMvLnJlbHNQSwECLQAUAAYACAAAACEAI0n0MsMAAADcAAAADwAA&#10;AAAAAAAAAAAAAAAHAgAAZHJzL2Rvd25yZXYueG1sUEsFBgAAAAADAAMAtwAAAPcCAAAAAA==&#10;" filled="f" stroked="f">
              <v:textbox style="mso-next-textbox:#文本框 105;mso-fit-shape-to-text:t">
                <w:txbxContent>
                  <w:p w14:paraId="3DAB5282" w14:textId="77777777" w:rsidR="006522D8" w:rsidRDefault="006522D8" w:rsidP="00095E47">
                    <w:pPr>
                      <w:pStyle w:val="NormalWeb"/>
                      <w:jc w:val="center"/>
                    </w:pPr>
                    <w:r>
                      <w:rPr>
                        <w:rFonts w:ascii="Times New Roman" w:hAnsi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23</w:t>
                    </w:r>
                  </w:p>
                </w:txbxContent>
              </v:textbox>
            </v:shape>
            <v:shape id="文本框 106" o:spid="_x0000_s2146" type="#_x0000_t202" style="position:absolute;left:6724;top:2978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" filled="f" stroked="f">
              <v:textbox style="mso-next-textbox:#文本框 106;mso-fit-shape-to-text:t">
                <w:txbxContent>
                  <w:p w14:paraId="53F8C932" w14:textId="77777777" w:rsidR="006522D8" w:rsidRDefault="006522D8" w:rsidP="00095E47">
                    <w:pPr>
                      <w:pStyle w:val="NormalWeb"/>
                      <w:jc w:val="center"/>
                    </w:pPr>
                    <w:r>
                      <w:rPr>
                        <w:rFonts w:ascii="Times New Roman" w:hAnsi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24</w:t>
                    </w:r>
                  </w:p>
                </w:txbxContent>
              </v:textbox>
            </v:shape>
            <v:shape id="文本框 107" o:spid="_x0000_s2147" type="#_x0000_t202" style="position:absolute;left:5889;top:1635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" filled="f" stroked="f">
              <v:textbox style="mso-next-textbox:#文本框 107;mso-fit-shape-to-text:t">
                <w:txbxContent>
                  <w:p w14:paraId="0B271F6A" w14:textId="77777777" w:rsidR="006522D8" w:rsidRDefault="006522D8" w:rsidP="00095E47">
                    <w:pPr>
                      <w:pStyle w:val="NormalWeb"/>
                      <w:jc w:val="center"/>
                    </w:pPr>
                    <w:r>
                      <w:rPr>
                        <w:rFonts w:ascii="Times New Roman" w:hAnsi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25</w:t>
                    </w:r>
                  </w:p>
                </w:txbxContent>
              </v:textbox>
            </v:shape>
            <v:shape id="文本框 108" o:spid="_x0000_s2148" type="#_x0000_t202" style="position:absolute;left:7572;top:1644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" filled="f" stroked="f">
              <v:textbox style="mso-next-textbox:#文本框 108;mso-fit-shape-to-text:t">
                <w:txbxContent>
                  <w:p w14:paraId="77A34956" w14:textId="77777777" w:rsidR="006522D8" w:rsidRDefault="006522D8" w:rsidP="00095E47">
                    <w:pPr>
                      <w:pStyle w:val="NormalWeb"/>
                      <w:jc w:val="center"/>
                    </w:pPr>
                    <w:r>
                      <w:rPr>
                        <w:rFonts w:ascii="Times New Roman" w:hAnsi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26</w:t>
                    </w:r>
                  </w:p>
                </w:txbxContent>
              </v:textbox>
            </v:shape>
            <v:shape id="文本框 110" o:spid="_x0000_s2149" type="#_x0000_t202" style="position:absolute;left:8564;top:1606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" filled="f" stroked="f">
              <v:textbox style="mso-next-textbox:#文本框 110;mso-fit-shape-to-text:t">
                <w:txbxContent>
                  <w:p w14:paraId="5B0946D3" w14:textId="77777777" w:rsidR="007E6F1A" w:rsidRDefault="006522D8" w:rsidP="00095E47">
                    <w:pPr>
                      <w:pStyle w:val="NormalWeb"/>
                      <w:jc w:val="center"/>
                      <w:rPr>
                        <w:ins w:id="143" w:author="唐 圣凯" w:date="2021-10-28T18:22:00Z"/>
                        <w:rFonts w:ascii="Times New Roman" w:hAnsi="Times New Roman"/>
                        <w:color w:val="000000" w:themeColor="text1"/>
                        <w:kern w:val="24"/>
                        <w:sz w:val="21"/>
                        <w:szCs w:val="21"/>
                      </w:rPr>
                    </w:pPr>
                    <w:del w:id="144" w:author="唐 圣凯" w:date="2021-10-28T18:22:00Z">
                      <w:r w:rsidRPr="004707C9" w:rsidDel="007E6F1A">
                        <w:rPr>
                          <w:rFonts w:ascii="Times New Roman" w:hAnsi="Times New Roman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delText>终点</w:delText>
                      </w:r>
                    </w:del>
                    <w:ins w:id="145" w:author="唐 圣凯" w:date="2021-10-28T18:22:00Z">
                      <w:r w:rsidR="007E6F1A">
                        <w:rPr>
                          <w:rFonts w:ascii="Times New Roman" w:hAnsi="Times New Roman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E</w:t>
                      </w:r>
                      <w:r w:rsidR="007E6F1A"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1"/>
                          <w:szCs w:val="21"/>
                        </w:rPr>
                        <w:t>nd</w:t>
                      </w:r>
                    </w:ins>
                  </w:p>
                  <w:p w14:paraId="3CF7BEAE" w14:textId="226D6D5D" w:rsidR="006522D8" w:rsidRPr="004707C9" w:rsidRDefault="006522D8" w:rsidP="00095E47">
                    <w:pPr>
                      <w:pStyle w:val="NormalWeb"/>
                      <w:jc w:val="center"/>
                      <w:rPr>
                        <w:sz w:val="21"/>
                        <w:szCs w:val="21"/>
                      </w:rPr>
                    </w:pPr>
                    <w:r w:rsidRPr="004707C9">
                      <w:rPr>
                        <w:rFonts w:ascii="Times New Roman" w:hAnsi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27</w:t>
                    </w:r>
                  </w:p>
                </w:txbxContent>
              </v:textbox>
            </v:shape>
          </v:group>
        </w:pict>
      </w:r>
      <w:r w:rsidR="00095E47">
        <w:rPr>
          <w:noProof/>
          <w:sz w:val="24"/>
        </w:rPr>
        <w:br w:type="page"/>
      </w:r>
    </w:p>
    <w:p w14:paraId="11DF4CC4" w14:textId="7E120A74" w:rsidR="0083692C" w:rsidRDefault="00212A70">
      <w:pPr>
        <w:rPr>
          <w:rFonts w:ascii="Times New Roman" w:hAnsi="Times New Roman" w:cs="Times New Roman"/>
          <w:noProof/>
          <w:sz w:val="24"/>
        </w:rPr>
      </w:pPr>
      <w:ins w:id="146" w:author="唐 圣凯" w:date="2021-10-28T18:07:00Z">
        <w:r>
          <w:rPr>
            <w:rFonts w:ascii="Times New Roman" w:hAnsi="Times New Roman" w:cs="Times New Roman" w:hint="eastAsia"/>
            <w:noProof/>
            <w:sz w:val="24"/>
          </w:rPr>
          <w:lastRenderedPageBreak/>
          <w:t>Level</w:t>
        </w:r>
        <w:r>
          <w:rPr>
            <w:rFonts w:ascii="Times New Roman" w:hAnsi="Times New Roman" w:cs="Times New Roman"/>
            <w:noProof/>
            <w:sz w:val="24"/>
          </w:rPr>
          <w:t xml:space="preserve"> 2</w:t>
        </w:r>
      </w:ins>
      <w:del w:id="147" w:author="唐 圣凯" w:date="2021-10-28T18:07:00Z">
        <w:r w:rsidR="007922FD" w:rsidRPr="007922FD" w:rsidDel="00212A70">
          <w:rPr>
            <w:rFonts w:ascii="Times New Roman" w:hAnsi="Times New Roman" w:cs="Times New Roman"/>
            <w:noProof/>
            <w:sz w:val="24"/>
          </w:rPr>
          <w:delText>第二关</w:delText>
        </w:r>
      </w:del>
    </w:p>
    <w:p w14:paraId="3E90A563" w14:textId="77777777" w:rsidR="00DC0850" w:rsidRDefault="00DC0850">
      <w:pPr>
        <w:rPr>
          <w:rFonts w:ascii="Times New Roman" w:hAnsi="Times New Roman" w:cs="Times New Roman"/>
          <w:noProof/>
          <w:sz w:val="24"/>
        </w:rPr>
      </w:pPr>
    </w:p>
    <w:p w14:paraId="4E25AAEB" w14:textId="5B9C2140" w:rsidR="00DC0850" w:rsidRDefault="00212A70">
      <w:pPr>
        <w:rPr>
          <w:rFonts w:ascii="Times New Roman" w:hAnsi="Times New Roman" w:cs="Times New Roman"/>
          <w:noProof/>
          <w:sz w:val="24"/>
        </w:rPr>
      </w:pPr>
      <w:ins w:id="148" w:author="唐 圣凯" w:date="2021-10-28T18:07:00Z">
        <w:r>
          <w:rPr>
            <w:rFonts w:ascii="Times New Roman" w:hAnsi="Times New Roman" w:cs="Times New Roman" w:hint="eastAsia"/>
            <w:noProof/>
            <w:sz w:val="24"/>
          </w:rPr>
          <w:t>P</w:t>
        </w:r>
        <w:r w:rsidRPr="00865CFA">
          <w:rPr>
            <w:rFonts w:ascii="Times New Roman" w:hAnsi="Times New Roman" w:cs="Times New Roman"/>
            <w:noProof/>
            <w:sz w:val="24"/>
          </w:rPr>
          <w:t>arameter</w:t>
        </w:r>
      </w:ins>
      <w:del w:id="149" w:author="唐 圣凯" w:date="2021-10-28T18:07:00Z">
        <w:r w:rsidR="00DC0850" w:rsidDel="00212A70">
          <w:rPr>
            <w:rFonts w:ascii="Times New Roman" w:hAnsi="Times New Roman" w:cs="Times New Roman" w:hint="eastAsia"/>
            <w:noProof/>
            <w:sz w:val="24"/>
          </w:rPr>
          <w:delText>参数设定</w:delText>
        </w:r>
      </w:del>
      <w:r w:rsidR="00DC0850">
        <w:rPr>
          <w:rFonts w:ascii="Times New Roman" w:hAnsi="Times New Roman" w:cs="Times New Roman" w:hint="eastAsia"/>
          <w:noProof/>
          <w:sz w:val="24"/>
        </w:rPr>
        <w:t>：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203"/>
        <w:gridCol w:w="1276"/>
        <w:gridCol w:w="1787"/>
        <w:gridCol w:w="1462"/>
        <w:gridCol w:w="1442"/>
        <w:gridCol w:w="1243"/>
      </w:tblGrid>
      <w:tr w:rsidR="0020487B" w:rsidRPr="00DC0850" w14:paraId="203A6416" w14:textId="77777777" w:rsidTr="006522D8">
        <w:trPr>
          <w:jc w:val="center"/>
        </w:trPr>
        <w:tc>
          <w:tcPr>
            <w:tcW w:w="2235" w:type="dxa"/>
            <w:gridSpan w:val="2"/>
          </w:tcPr>
          <w:p w14:paraId="161ADF0D" w14:textId="2F9591DA" w:rsidR="0020487B" w:rsidRPr="00DC0850" w:rsidRDefault="00212A70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150" w:author="唐 圣凯" w:date="2021-10-28T18:07:00Z">
              <w:r>
                <w:rPr>
                  <w:noProof/>
                  <w:sz w:val="24"/>
                </w:rPr>
                <w:t>L</w:t>
              </w:r>
              <w:r w:rsidRPr="00865CFA">
                <w:rPr>
                  <w:noProof/>
                  <w:sz w:val="24"/>
                </w:rPr>
                <w:t>oad limit</w:t>
              </w:r>
            </w:ins>
            <w:del w:id="151" w:author="唐 圣凯" w:date="2021-10-28T18:07:00Z">
              <w:r w:rsidR="0020487B" w:rsidDel="00212A70">
                <w:rPr>
                  <w:rFonts w:hint="eastAsia"/>
                  <w:noProof/>
                  <w:sz w:val="24"/>
                </w:rPr>
                <w:delText>负重上限</w:delText>
              </w:r>
            </w:del>
          </w:p>
        </w:tc>
        <w:tc>
          <w:tcPr>
            <w:tcW w:w="1787" w:type="dxa"/>
          </w:tcPr>
          <w:p w14:paraId="1FEBBBDC" w14:textId="03ACDDD0"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200</w:t>
            </w:r>
            <w:ins w:id="152" w:author="唐 圣凯" w:date="2021-10-28T18:22:00Z">
              <w:r w:rsidR="007E6F1A">
                <w:rPr>
                  <w:rFonts w:hint="eastAsia"/>
                  <w:noProof/>
                  <w:sz w:val="24"/>
                </w:rPr>
                <w:t>k</w:t>
              </w:r>
              <w:r w:rsidR="007E6F1A">
                <w:rPr>
                  <w:noProof/>
                  <w:sz w:val="24"/>
                </w:rPr>
                <w:t>g</w:t>
              </w:r>
            </w:ins>
            <w:del w:id="153" w:author="唐 圣凯" w:date="2021-10-28T18:22:00Z">
              <w:r w:rsidDel="007E6F1A">
                <w:rPr>
                  <w:rFonts w:hint="eastAsia"/>
                  <w:noProof/>
                  <w:sz w:val="24"/>
                </w:rPr>
                <w:delText>千克</w:delText>
              </w:r>
            </w:del>
          </w:p>
        </w:tc>
        <w:tc>
          <w:tcPr>
            <w:tcW w:w="1462" w:type="dxa"/>
          </w:tcPr>
          <w:p w14:paraId="31929B00" w14:textId="0CA8AAC2" w:rsidR="0020487B" w:rsidRPr="00DC0850" w:rsidRDefault="00212A70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154" w:author="唐 圣凯" w:date="2021-10-28T18:07:00Z">
              <w:r w:rsidRPr="00865CFA">
                <w:rPr>
                  <w:noProof/>
                  <w:sz w:val="24"/>
                </w:rPr>
                <w:t>Initial funds</w:t>
              </w:r>
            </w:ins>
            <w:del w:id="155" w:author="唐 圣凯" w:date="2021-10-28T18:07:00Z">
              <w:r w:rsidR="0020487B" w:rsidDel="00212A70">
                <w:rPr>
                  <w:rFonts w:hint="eastAsia"/>
                  <w:noProof/>
                  <w:sz w:val="24"/>
                </w:rPr>
                <w:delText>初始资金</w:delText>
              </w:r>
            </w:del>
          </w:p>
        </w:tc>
        <w:tc>
          <w:tcPr>
            <w:tcW w:w="2645" w:type="dxa"/>
            <w:gridSpan w:val="2"/>
          </w:tcPr>
          <w:p w14:paraId="60510BB1" w14:textId="0983AFFF"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0000</w:t>
            </w:r>
            <w:ins w:id="156" w:author="唐 圣凯" w:date="2021-10-28T18:07:00Z">
              <w:r w:rsidR="00212A70">
                <w:rPr>
                  <w:rFonts w:hint="eastAsia"/>
                  <w:noProof/>
                  <w:sz w:val="24"/>
                </w:rPr>
                <w:t>y</w:t>
              </w:r>
              <w:r w:rsidR="00212A70">
                <w:rPr>
                  <w:noProof/>
                  <w:sz w:val="24"/>
                </w:rPr>
                <w:t>uan</w:t>
              </w:r>
            </w:ins>
            <w:del w:id="157" w:author="唐 圣凯" w:date="2021-10-28T18:07:00Z">
              <w:r w:rsidDel="00212A70">
                <w:rPr>
                  <w:rFonts w:hint="eastAsia"/>
                  <w:noProof/>
                  <w:sz w:val="24"/>
                </w:rPr>
                <w:delText>元</w:delText>
              </w:r>
            </w:del>
          </w:p>
        </w:tc>
      </w:tr>
      <w:tr w:rsidR="0020487B" w:rsidRPr="00DC0850" w14:paraId="7860230C" w14:textId="77777777" w:rsidTr="006522D8">
        <w:trPr>
          <w:jc w:val="center"/>
        </w:trPr>
        <w:tc>
          <w:tcPr>
            <w:tcW w:w="2235" w:type="dxa"/>
            <w:gridSpan w:val="2"/>
          </w:tcPr>
          <w:p w14:paraId="7B1E7136" w14:textId="1B825C68" w:rsidR="0020487B" w:rsidRPr="00DC0850" w:rsidRDefault="00212A70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158" w:author="唐 圣凯" w:date="2021-10-28T18:07:00Z">
              <w:r>
                <w:rPr>
                  <w:rFonts w:hint="eastAsia"/>
                  <w:noProof/>
                  <w:sz w:val="24"/>
                </w:rPr>
                <w:t>D</w:t>
              </w:r>
              <w:r>
                <w:rPr>
                  <w:noProof/>
                  <w:sz w:val="24"/>
                </w:rPr>
                <w:t>eadline</w:t>
              </w:r>
            </w:ins>
            <w:del w:id="159" w:author="唐 圣凯" w:date="2021-10-28T18:07:00Z">
              <w:r w:rsidR="0020487B" w:rsidDel="00212A70">
                <w:rPr>
                  <w:rFonts w:hint="eastAsia"/>
                  <w:noProof/>
                  <w:sz w:val="24"/>
                </w:rPr>
                <w:delText>截止日期</w:delText>
              </w:r>
            </w:del>
          </w:p>
        </w:tc>
        <w:tc>
          <w:tcPr>
            <w:tcW w:w="1787" w:type="dxa"/>
          </w:tcPr>
          <w:p w14:paraId="59EA20EC" w14:textId="7C5580E8" w:rsidR="0020487B" w:rsidRPr="00DC0850" w:rsidRDefault="007E6F1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160" w:author="唐 圣凯" w:date="2021-10-28T18:22:00Z">
              <w:r>
                <w:rPr>
                  <w:rFonts w:hint="eastAsia"/>
                  <w:noProof/>
                  <w:sz w:val="24"/>
                </w:rPr>
                <w:t>D</w:t>
              </w:r>
              <w:r>
                <w:rPr>
                  <w:noProof/>
                  <w:sz w:val="24"/>
                </w:rPr>
                <w:t>ay 30</w:t>
              </w:r>
            </w:ins>
            <w:del w:id="161" w:author="唐 圣凯" w:date="2021-10-28T18:22:00Z">
              <w:r w:rsidR="0020487B" w:rsidDel="007E6F1A">
                <w:rPr>
                  <w:rFonts w:hint="eastAsia"/>
                  <w:noProof/>
                  <w:sz w:val="24"/>
                </w:rPr>
                <w:delText>第</w:delText>
              </w:r>
              <w:r w:rsidR="0020487B" w:rsidDel="007E6F1A">
                <w:rPr>
                  <w:rFonts w:hint="eastAsia"/>
                  <w:noProof/>
                  <w:sz w:val="24"/>
                </w:rPr>
                <w:delText>3</w:delText>
              </w:r>
              <w:r w:rsidR="0020487B" w:rsidDel="007E6F1A">
                <w:rPr>
                  <w:noProof/>
                  <w:sz w:val="24"/>
                </w:rPr>
                <w:delText>0</w:delText>
              </w:r>
              <w:r w:rsidR="0020487B" w:rsidDel="007E6F1A">
                <w:rPr>
                  <w:rFonts w:hint="eastAsia"/>
                  <w:noProof/>
                  <w:sz w:val="24"/>
                </w:rPr>
                <w:delText>天</w:delText>
              </w:r>
            </w:del>
          </w:p>
        </w:tc>
        <w:tc>
          <w:tcPr>
            <w:tcW w:w="1462" w:type="dxa"/>
          </w:tcPr>
          <w:p w14:paraId="05FDE4C4" w14:textId="50B59547" w:rsidR="0020487B" w:rsidRPr="00DC0850" w:rsidRDefault="00212A70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162" w:author="唐 圣凯" w:date="2021-10-28T18:08:00Z">
              <w:r w:rsidRPr="00865CFA">
                <w:rPr>
                  <w:noProof/>
                  <w:sz w:val="24"/>
                </w:rPr>
                <w:t>Basic income</w:t>
              </w:r>
            </w:ins>
            <w:del w:id="163" w:author="唐 圣凯" w:date="2021-10-28T18:08:00Z">
              <w:r w:rsidR="0020487B" w:rsidDel="00212A70">
                <w:rPr>
                  <w:rFonts w:hint="eastAsia"/>
                  <w:noProof/>
                  <w:sz w:val="24"/>
                </w:rPr>
                <w:delText>基础收益</w:delText>
              </w:r>
            </w:del>
          </w:p>
        </w:tc>
        <w:tc>
          <w:tcPr>
            <w:tcW w:w="2645" w:type="dxa"/>
            <w:gridSpan w:val="2"/>
          </w:tcPr>
          <w:p w14:paraId="783DDD4F" w14:textId="0532D29D"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000</w:t>
            </w:r>
            <w:ins w:id="164" w:author="唐 圣凯" w:date="2021-10-28T18:08:00Z">
              <w:r w:rsidR="00212A70">
                <w:rPr>
                  <w:rFonts w:hint="eastAsia"/>
                  <w:noProof/>
                  <w:sz w:val="24"/>
                </w:rPr>
                <w:t>y</w:t>
              </w:r>
              <w:r w:rsidR="00212A70">
                <w:rPr>
                  <w:noProof/>
                  <w:sz w:val="24"/>
                </w:rPr>
                <w:t>uan</w:t>
              </w:r>
            </w:ins>
            <w:del w:id="165" w:author="唐 圣凯" w:date="2021-10-28T18:08:00Z">
              <w:r w:rsidDel="00212A70">
                <w:rPr>
                  <w:rFonts w:hint="eastAsia"/>
                  <w:noProof/>
                  <w:sz w:val="24"/>
                </w:rPr>
                <w:delText>元</w:delText>
              </w:r>
            </w:del>
          </w:p>
        </w:tc>
      </w:tr>
      <w:tr w:rsidR="00AF1FFB" w:rsidRPr="00DC0850" w14:paraId="2E937691" w14:textId="77777777" w:rsidTr="00AF1FFB">
        <w:trPr>
          <w:jc w:val="center"/>
        </w:trPr>
        <w:tc>
          <w:tcPr>
            <w:tcW w:w="959" w:type="dxa"/>
            <w:vMerge w:val="restart"/>
            <w:vAlign w:val="center"/>
          </w:tcPr>
          <w:p w14:paraId="1B2D6D3C" w14:textId="214E50A9" w:rsidR="00AF1FFB" w:rsidRPr="00DC0850" w:rsidRDefault="00212A70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166" w:author="唐 圣凯" w:date="2021-10-28T18:07:00Z">
              <w:r>
                <w:rPr>
                  <w:kern w:val="0"/>
                  <w:sz w:val="24"/>
                </w:rPr>
                <w:t>R</w:t>
              </w:r>
              <w:r w:rsidRPr="00865CFA">
                <w:rPr>
                  <w:kern w:val="0"/>
                  <w:sz w:val="24"/>
                </w:rPr>
                <w:t>esources</w:t>
              </w:r>
            </w:ins>
            <w:del w:id="167" w:author="唐 圣凯" w:date="2021-10-28T18:07:00Z">
              <w:r w:rsidR="00AF1FFB" w:rsidDel="00212A70">
                <w:rPr>
                  <w:rFonts w:hint="eastAsia"/>
                  <w:kern w:val="0"/>
                  <w:sz w:val="24"/>
                </w:rPr>
                <w:delText>资源</w:delText>
              </w:r>
            </w:del>
          </w:p>
        </w:tc>
        <w:tc>
          <w:tcPr>
            <w:tcW w:w="1276" w:type="dxa"/>
            <w:vMerge w:val="restart"/>
            <w:vAlign w:val="center"/>
          </w:tcPr>
          <w:p w14:paraId="38C46399" w14:textId="6FA3E0AD" w:rsidR="00AF1FFB" w:rsidRPr="00DC0850" w:rsidRDefault="00212A70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168" w:author="唐 圣凯" w:date="2021-10-28T18:07:00Z">
              <w:r w:rsidRPr="00865CFA">
                <w:rPr>
                  <w:sz w:val="24"/>
                </w:rPr>
                <w:t>Mass per box</w:t>
              </w:r>
              <w:r w:rsidRPr="00DC0850">
                <w:rPr>
                  <w:kern w:val="0"/>
                  <w:sz w:val="24"/>
                </w:rPr>
                <w:t>（</w:t>
              </w:r>
              <w:r>
                <w:rPr>
                  <w:rFonts w:hint="eastAsia"/>
                  <w:kern w:val="0"/>
                  <w:sz w:val="24"/>
                </w:rPr>
                <w:t>k</w:t>
              </w:r>
              <w:r>
                <w:rPr>
                  <w:kern w:val="0"/>
                  <w:sz w:val="24"/>
                </w:rPr>
                <w:t>g</w:t>
              </w:r>
              <w:r w:rsidRPr="00DC0850">
                <w:rPr>
                  <w:kern w:val="0"/>
                  <w:sz w:val="24"/>
                </w:rPr>
                <w:t>）</w:t>
              </w:r>
            </w:ins>
            <w:del w:id="169" w:author="唐 圣凯" w:date="2021-10-28T18:07:00Z">
              <w:r w:rsidR="00AF1FFB" w:rsidRPr="00DC0850" w:rsidDel="00212A70">
                <w:rPr>
                  <w:sz w:val="24"/>
                </w:rPr>
                <w:delText>每箱</w:delText>
              </w:r>
              <w:r w:rsidR="00AF1FFB" w:rsidRPr="00DC0850" w:rsidDel="00212A70">
                <w:rPr>
                  <w:kern w:val="0"/>
                  <w:sz w:val="24"/>
                </w:rPr>
                <w:delText>质量（千克）</w:delText>
              </w:r>
            </w:del>
          </w:p>
        </w:tc>
        <w:tc>
          <w:tcPr>
            <w:tcW w:w="1787" w:type="dxa"/>
            <w:vMerge w:val="restart"/>
            <w:vAlign w:val="center"/>
          </w:tcPr>
          <w:p w14:paraId="72B3B67D" w14:textId="7973208D" w:rsidR="00212A70" w:rsidRPr="00865CFA" w:rsidRDefault="00212A70" w:rsidP="00212A70">
            <w:pPr>
              <w:autoSpaceDE w:val="0"/>
              <w:autoSpaceDN w:val="0"/>
              <w:adjustRightInd w:val="0"/>
              <w:snapToGrid w:val="0"/>
              <w:jc w:val="center"/>
              <w:rPr>
                <w:ins w:id="170" w:author="唐 圣凯" w:date="2021-10-28T18:07:00Z"/>
                <w:kern w:val="0"/>
                <w:sz w:val="24"/>
              </w:rPr>
            </w:pPr>
            <w:ins w:id="171" w:author="唐 圣凯" w:date="2021-10-28T18:07:00Z">
              <w:r>
                <w:rPr>
                  <w:kern w:val="0"/>
                  <w:sz w:val="24"/>
                </w:rPr>
                <w:t>G</w:t>
              </w:r>
              <w:r w:rsidRPr="00865CFA">
                <w:rPr>
                  <w:kern w:val="0"/>
                  <w:sz w:val="24"/>
                </w:rPr>
                <w:t xml:space="preserve">uide </w:t>
              </w:r>
              <w:r>
                <w:rPr>
                  <w:kern w:val="0"/>
                  <w:sz w:val="24"/>
                </w:rPr>
                <w:t>P</w:t>
              </w:r>
              <w:r w:rsidRPr="00865CFA">
                <w:rPr>
                  <w:kern w:val="0"/>
                  <w:sz w:val="24"/>
                </w:rPr>
                <w:t>rice</w:t>
              </w:r>
            </w:ins>
          </w:p>
          <w:p w14:paraId="612DC563" w14:textId="736CC4EE" w:rsidR="00AF1FFB" w:rsidDel="00212A70" w:rsidRDefault="00212A70" w:rsidP="00212A70">
            <w:pPr>
              <w:autoSpaceDE w:val="0"/>
              <w:autoSpaceDN w:val="0"/>
              <w:adjustRightInd w:val="0"/>
              <w:snapToGrid w:val="0"/>
              <w:jc w:val="center"/>
              <w:rPr>
                <w:del w:id="172" w:author="唐 圣凯" w:date="2021-10-28T18:07:00Z"/>
                <w:kern w:val="0"/>
                <w:sz w:val="24"/>
              </w:rPr>
            </w:pPr>
            <w:ins w:id="173" w:author="唐 圣凯" w:date="2021-10-28T18:07:00Z">
              <w:r w:rsidRPr="00865CFA">
                <w:rPr>
                  <w:kern w:val="0"/>
                  <w:sz w:val="24"/>
                </w:rPr>
                <w:t>(yuan / box)</w:t>
              </w:r>
            </w:ins>
            <w:del w:id="174" w:author="唐 圣凯" w:date="2021-10-28T18:07:00Z">
              <w:r w:rsidR="00AF1FFB" w:rsidDel="00212A70">
                <w:rPr>
                  <w:rFonts w:hint="eastAsia"/>
                  <w:kern w:val="0"/>
                  <w:sz w:val="24"/>
                </w:rPr>
                <w:delText>基准</w:delText>
              </w:r>
              <w:r w:rsidR="00AF1FFB" w:rsidRPr="00DC0850" w:rsidDel="00212A70">
                <w:rPr>
                  <w:kern w:val="0"/>
                  <w:sz w:val="24"/>
                </w:rPr>
                <w:delText>价格</w:delText>
              </w:r>
            </w:del>
          </w:p>
          <w:p w14:paraId="33FA5AE1" w14:textId="64D676CB"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del w:id="175" w:author="唐 圣凯" w:date="2021-10-28T18:07:00Z">
              <w:r w:rsidRPr="00DC0850" w:rsidDel="00212A70">
                <w:rPr>
                  <w:kern w:val="0"/>
                  <w:sz w:val="24"/>
                </w:rPr>
                <w:delText>（元</w:delText>
              </w:r>
              <w:r w:rsidRPr="00DC0850" w:rsidDel="00212A70">
                <w:rPr>
                  <w:kern w:val="0"/>
                  <w:sz w:val="24"/>
                </w:rPr>
                <w:delText>/</w:delText>
              </w:r>
              <w:r w:rsidRPr="00DC0850" w:rsidDel="00212A70">
                <w:rPr>
                  <w:kern w:val="0"/>
                  <w:sz w:val="24"/>
                </w:rPr>
                <w:delText>箱）</w:delText>
              </w:r>
            </w:del>
          </w:p>
        </w:tc>
        <w:tc>
          <w:tcPr>
            <w:tcW w:w="4107" w:type="dxa"/>
            <w:gridSpan w:val="3"/>
            <w:vAlign w:val="center"/>
          </w:tcPr>
          <w:p w14:paraId="267D4381" w14:textId="44651C13" w:rsidR="00AF1FFB" w:rsidRPr="00DC0850" w:rsidRDefault="00212A70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176" w:author="唐 圣凯" w:date="2021-10-28T18:07:00Z">
              <w:r w:rsidRPr="00865CFA">
                <w:rPr>
                  <w:kern w:val="0"/>
                  <w:sz w:val="24"/>
                </w:rPr>
                <w:t>Basic consumption (box)</w:t>
              </w:r>
            </w:ins>
            <w:del w:id="177" w:author="唐 圣凯" w:date="2021-10-28T18:07:00Z">
              <w:r w:rsidR="00AF1FFB" w:rsidRPr="00DC0850" w:rsidDel="00212A70">
                <w:rPr>
                  <w:kern w:val="0"/>
                  <w:sz w:val="24"/>
                </w:rPr>
                <w:delText>基础消耗量（箱）</w:delText>
              </w:r>
            </w:del>
          </w:p>
        </w:tc>
      </w:tr>
      <w:tr w:rsidR="0054099B" w:rsidRPr="00DC0850" w14:paraId="25EE3EB5" w14:textId="77777777" w:rsidTr="00AF1FFB">
        <w:trPr>
          <w:jc w:val="center"/>
        </w:trPr>
        <w:tc>
          <w:tcPr>
            <w:tcW w:w="959" w:type="dxa"/>
            <w:vMerge/>
            <w:vAlign w:val="center"/>
          </w:tcPr>
          <w:p w14:paraId="6A38762F" w14:textId="77777777" w:rsidR="0054099B" w:rsidRPr="00DC0850" w:rsidRDefault="0054099B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131ADD4B" w14:textId="77777777" w:rsidR="0054099B" w:rsidRPr="00DC0850" w:rsidRDefault="0054099B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787" w:type="dxa"/>
            <w:vMerge/>
            <w:vAlign w:val="center"/>
          </w:tcPr>
          <w:p w14:paraId="08A82F29" w14:textId="77777777" w:rsidR="0054099B" w:rsidRPr="00DC0850" w:rsidRDefault="0054099B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462" w:type="dxa"/>
            <w:vAlign w:val="center"/>
          </w:tcPr>
          <w:p w14:paraId="3725F21D" w14:textId="79252498" w:rsidR="0054099B" w:rsidRPr="00DC0850" w:rsidRDefault="00212A70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178" w:author="唐 圣凯" w:date="2021-10-28T18:07:00Z">
              <w:r>
                <w:rPr>
                  <w:kern w:val="0"/>
                  <w:sz w:val="24"/>
                </w:rPr>
                <w:t>S</w:t>
              </w:r>
              <w:r w:rsidRPr="00865CFA">
                <w:rPr>
                  <w:kern w:val="0"/>
                  <w:sz w:val="24"/>
                </w:rPr>
                <w:t>unny</w:t>
              </w:r>
            </w:ins>
            <w:del w:id="179" w:author="唐 圣凯" w:date="2021-10-28T18:07:00Z">
              <w:r w:rsidR="0054099B" w:rsidRPr="00DC0850" w:rsidDel="00212A70">
                <w:rPr>
                  <w:kern w:val="0"/>
                  <w:sz w:val="24"/>
                </w:rPr>
                <w:delText>晴朗</w:delText>
              </w:r>
            </w:del>
          </w:p>
        </w:tc>
        <w:tc>
          <w:tcPr>
            <w:tcW w:w="1417" w:type="dxa"/>
            <w:vAlign w:val="center"/>
          </w:tcPr>
          <w:p w14:paraId="45C6218B" w14:textId="2A9C6C57" w:rsidR="0054099B" w:rsidRPr="00DC0850" w:rsidRDefault="00212A70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180" w:author="唐 圣凯" w:date="2021-10-28T18:08:00Z">
              <w:r>
                <w:rPr>
                  <w:kern w:val="0"/>
                  <w:sz w:val="24"/>
                </w:rPr>
                <w:t>H</w:t>
              </w:r>
              <w:r w:rsidRPr="00865CFA">
                <w:rPr>
                  <w:kern w:val="0"/>
                  <w:sz w:val="24"/>
                </w:rPr>
                <w:t xml:space="preserve">igh </w:t>
              </w:r>
              <w:r>
                <w:rPr>
                  <w:kern w:val="0"/>
                  <w:sz w:val="24"/>
                </w:rPr>
                <w:t>T</w:t>
              </w:r>
              <w:r w:rsidRPr="00865CFA">
                <w:rPr>
                  <w:kern w:val="0"/>
                  <w:sz w:val="24"/>
                </w:rPr>
                <w:t>emperature</w:t>
              </w:r>
            </w:ins>
            <w:del w:id="181" w:author="唐 圣凯" w:date="2021-10-28T18:08:00Z">
              <w:r w:rsidR="0054099B" w:rsidRPr="00DC0850" w:rsidDel="00212A70">
                <w:rPr>
                  <w:kern w:val="0"/>
                  <w:sz w:val="24"/>
                </w:rPr>
                <w:delText>高温</w:delText>
              </w:r>
            </w:del>
          </w:p>
        </w:tc>
        <w:tc>
          <w:tcPr>
            <w:tcW w:w="1228" w:type="dxa"/>
            <w:vAlign w:val="center"/>
          </w:tcPr>
          <w:p w14:paraId="5D01B79F" w14:textId="5C09B4AB" w:rsidR="0054099B" w:rsidRPr="00DC0850" w:rsidRDefault="00212A70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kern w:val="0"/>
                <w:sz w:val="24"/>
              </w:rPr>
            </w:pPr>
            <w:ins w:id="182" w:author="唐 圣凯" w:date="2021-10-28T18:08:00Z">
              <w:r w:rsidRPr="00865CFA">
                <w:rPr>
                  <w:kern w:val="0"/>
                  <w:sz w:val="24"/>
                </w:rPr>
                <w:t>Sandstorm</w:t>
              </w:r>
            </w:ins>
            <w:del w:id="183" w:author="唐 圣凯" w:date="2021-10-28T18:08:00Z">
              <w:r w:rsidR="0054099B" w:rsidRPr="00DC0850" w:rsidDel="00212A70">
                <w:rPr>
                  <w:kern w:val="0"/>
                  <w:sz w:val="24"/>
                </w:rPr>
                <w:delText>沙暴</w:delText>
              </w:r>
            </w:del>
          </w:p>
        </w:tc>
      </w:tr>
      <w:tr w:rsidR="0054099B" w:rsidRPr="00DC0850" w14:paraId="6B114C5A" w14:textId="77777777" w:rsidTr="00AF1FFB">
        <w:trPr>
          <w:jc w:val="center"/>
        </w:trPr>
        <w:tc>
          <w:tcPr>
            <w:tcW w:w="959" w:type="dxa"/>
            <w:vAlign w:val="center"/>
          </w:tcPr>
          <w:p w14:paraId="3FE86777" w14:textId="03C9358E" w:rsidR="0054099B" w:rsidRPr="00DC0850" w:rsidRDefault="00212A70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184" w:author="唐 圣凯" w:date="2021-10-28T18:07:00Z">
              <w:r>
                <w:rPr>
                  <w:rFonts w:hint="eastAsia"/>
                  <w:kern w:val="0"/>
                  <w:sz w:val="24"/>
                </w:rPr>
                <w:t>W</w:t>
              </w:r>
              <w:r>
                <w:rPr>
                  <w:kern w:val="0"/>
                  <w:sz w:val="24"/>
                </w:rPr>
                <w:t>ater</w:t>
              </w:r>
            </w:ins>
            <w:del w:id="185" w:author="唐 圣凯" w:date="2021-10-28T18:07:00Z">
              <w:r w:rsidR="0054099B" w:rsidRPr="00DC0850" w:rsidDel="00212A70">
                <w:rPr>
                  <w:kern w:val="0"/>
                  <w:sz w:val="24"/>
                </w:rPr>
                <w:delText>水</w:delText>
              </w:r>
            </w:del>
          </w:p>
        </w:tc>
        <w:tc>
          <w:tcPr>
            <w:tcW w:w="1276" w:type="dxa"/>
            <w:vAlign w:val="center"/>
          </w:tcPr>
          <w:p w14:paraId="51D62588" w14:textId="77777777" w:rsidR="0054099B" w:rsidRPr="00DC0850" w:rsidRDefault="0054099B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3</w:t>
            </w:r>
          </w:p>
        </w:tc>
        <w:tc>
          <w:tcPr>
            <w:tcW w:w="1787" w:type="dxa"/>
            <w:vAlign w:val="center"/>
          </w:tcPr>
          <w:p w14:paraId="1F6AC26D" w14:textId="77777777" w:rsidR="0054099B" w:rsidRPr="00DC0850" w:rsidRDefault="0054099B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5</w:t>
            </w:r>
          </w:p>
        </w:tc>
        <w:tc>
          <w:tcPr>
            <w:tcW w:w="1462" w:type="dxa"/>
            <w:vAlign w:val="center"/>
          </w:tcPr>
          <w:p w14:paraId="5DB19847" w14:textId="77777777" w:rsidR="0054099B" w:rsidRPr="00DC0850" w:rsidRDefault="007E3895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5</w:t>
            </w:r>
          </w:p>
        </w:tc>
        <w:tc>
          <w:tcPr>
            <w:tcW w:w="1417" w:type="dxa"/>
            <w:vAlign w:val="center"/>
          </w:tcPr>
          <w:p w14:paraId="012BBCFB" w14:textId="77777777" w:rsidR="0054099B" w:rsidRPr="00DC0850" w:rsidRDefault="007E3895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8</w:t>
            </w:r>
          </w:p>
        </w:tc>
        <w:tc>
          <w:tcPr>
            <w:tcW w:w="1228" w:type="dxa"/>
            <w:vAlign w:val="center"/>
          </w:tcPr>
          <w:p w14:paraId="05FD8CDA" w14:textId="77777777" w:rsidR="0054099B" w:rsidRPr="00DC0850" w:rsidRDefault="007E3895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 w:rsidR="0054099B" w:rsidRPr="00DC0850">
              <w:rPr>
                <w:kern w:val="0"/>
                <w:sz w:val="24"/>
              </w:rPr>
              <w:t>0</w:t>
            </w:r>
          </w:p>
        </w:tc>
      </w:tr>
      <w:tr w:rsidR="0054099B" w:rsidRPr="00DC0850" w14:paraId="48A76645" w14:textId="77777777" w:rsidTr="00AF1FFB">
        <w:trPr>
          <w:jc w:val="center"/>
        </w:trPr>
        <w:tc>
          <w:tcPr>
            <w:tcW w:w="959" w:type="dxa"/>
            <w:vAlign w:val="center"/>
          </w:tcPr>
          <w:p w14:paraId="11AB1723" w14:textId="037FCBE4" w:rsidR="0054099B" w:rsidRPr="00DC0850" w:rsidRDefault="00212A70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186" w:author="唐 圣凯" w:date="2021-10-28T18:07:00Z">
              <w:r>
                <w:rPr>
                  <w:rFonts w:hint="eastAsia"/>
                  <w:kern w:val="0"/>
                  <w:sz w:val="24"/>
                </w:rPr>
                <w:t>F</w:t>
              </w:r>
              <w:r>
                <w:rPr>
                  <w:kern w:val="0"/>
                  <w:sz w:val="24"/>
                </w:rPr>
                <w:t>ood</w:t>
              </w:r>
            </w:ins>
            <w:del w:id="187" w:author="唐 圣凯" w:date="2021-10-28T18:07:00Z">
              <w:r w:rsidR="0054099B" w:rsidRPr="00DC0850" w:rsidDel="00212A70">
                <w:rPr>
                  <w:kern w:val="0"/>
                  <w:sz w:val="24"/>
                </w:rPr>
                <w:delText>食物</w:delText>
              </w:r>
            </w:del>
          </w:p>
        </w:tc>
        <w:tc>
          <w:tcPr>
            <w:tcW w:w="1276" w:type="dxa"/>
            <w:vAlign w:val="center"/>
          </w:tcPr>
          <w:p w14:paraId="6BA3464B" w14:textId="77777777" w:rsidR="0054099B" w:rsidRPr="00DC0850" w:rsidRDefault="0054099B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2</w:t>
            </w:r>
          </w:p>
        </w:tc>
        <w:tc>
          <w:tcPr>
            <w:tcW w:w="1787" w:type="dxa"/>
            <w:vAlign w:val="center"/>
          </w:tcPr>
          <w:p w14:paraId="71CCAE5E" w14:textId="77777777" w:rsidR="0054099B" w:rsidRPr="00DC0850" w:rsidRDefault="0054099B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10</w:t>
            </w:r>
          </w:p>
        </w:tc>
        <w:tc>
          <w:tcPr>
            <w:tcW w:w="1462" w:type="dxa"/>
            <w:vAlign w:val="center"/>
          </w:tcPr>
          <w:p w14:paraId="544A478E" w14:textId="77777777" w:rsidR="0054099B" w:rsidRPr="00DC0850" w:rsidRDefault="007E3895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7</w:t>
            </w:r>
          </w:p>
        </w:tc>
        <w:tc>
          <w:tcPr>
            <w:tcW w:w="1417" w:type="dxa"/>
            <w:vAlign w:val="center"/>
          </w:tcPr>
          <w:p w14:paraId="40A7F2B8" w14:textId="77777777" w:rsidR="0054099B" w:rsidRPr="00DC0850" w:rsidRDefault="007E3895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6</w:t>
            </w:r>
          </w:p>
        </w:tc>
        <w:tc>
          <w:tcPr>
            <w:tcW w:w="1228" w:type="dxa"/>
            <w:vAlign w:val="center"/>
          </w:tcPr>
          <w:p w14:paraId="06175869" w14:textId="77777777" w:rsidR="0054099B" w:rsidRPr="00DC0850" w:rsidRDefault="007E3895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 w:rsidR="0054099B" w:rsidRPr="00DC0850">
              <w:rPr>
                <w:kern w:val="0"/>
                <w:sz w:val="24"/>
              </w:rPr>
              <w:t>0</w:t>
            </w:r>
          </w:p>
        </w:tc>
      </w:tr>
    </w:tbl>
    <w:p w14:paraId="590B52C3" w14:textId="77777777" w:rsidR="00E42A02" w:rsidRDefault="00E42A02">
      <w:pPr>
        <w:rPr>
          <w:rFonts w:ascii="Times New Roman" w:hAnsi="Times New Roman" w:cs="Times New Roman"/>
          <w:noProof/>
          <w:sz w:val="24"/>
        </w:rPr>
      </w:pPr>
    </w:p>
    <w:p w14:paraId="2272D9AF" w14:textId="412A9CD9" w:rsidR="00DC0850" w:rsidRDefault="00212A70">
      <w:pPr>
        <w:rPr>
          <w:rFonts w:ascii="Times New Roman" w:hAnsi="Times New Roman" w:cs="Times New Roman"/>
          <w:noProof/>
          <w:sz w:val="24"/>
        </w:rPr>
      </w:pPr>
      <w:ins w:id="188" w:author="唐 圣凯" w:date="2021-10-28T18:08:00Z">
        <w:r>
          <w:rPr>
            <w:rFonts w:ascii="Times New Roman" w:hAnsi="Times New Roman" w:cs="Times New Roman"/>
            <w:noProof/>
            <w:sz w:val="24"/>
          </w:rPr>
          <w:t>W</w:t>
        </w:r>
        <w:r w:rsidRPr="00865CFA">
          <w:rPr>
            <w:rFonts w:ascii="Times New Roman" w:hAnsi="Times New Roman" w:cs="Times New Roman"/>
            <w:noProof/>
            <w:sz w:val="24"/>
          </w:rPr>
          <w:t>eather</w:t>
        </w:r>
      </w:ins>
      <w:del w:id="189" w:author="唐 圣凯" w:date="2021-10-28T18:08:00Z">
        <w:r w:rsidR="00E42A02" w:rsidDel="00212A70">
          <w:rPr>
            <w:rFonts w:ascii="Times New Roman" w:hAnsi="Times New Roman" w:cs="Times New Roman" w:hint="eastAsia"/>
            <w:noProof/>
            <w:sz w:val="24"/>
          </w:rPr>
          <w:delText>天气状况</w:delText>
        </w:r>
      </w:del>
      <w:r w:rsidR="00E42A02">
        <w:rPr>
          <w:rFonts w:ascii="Times New Roman" w:hAnsi="Times New Roman" w:cs="Times New Roman" w:hint="eastAsia"/>
          <w:noProof/>
          <w:sz w:val="24"/>
        </w:rPr>
        <w:t>：</w:t>
      </w:r>
    </w:p>
    <w:tbl>
      <w:tblPr>
        <w:tblStyle w:val="TableGrid"/>
        <w:tblW w:w="8080" w:type="dxa"/>
        <w:tblInd w:w="250" w:type="dxa"/>
        <w:tblLook w:val="04A0" w:firstRow="1" w:lastRow="0" w:firstColumn="1" w:lastColumn="0" w:noHBand="0" w:noVBand="1"/>
      </w:tblPr>
      <w:tblGrid>
        <w:gridCol w:w="575"/>
        <w:gridCol w:w="771"/>
        <w:gridCol w:w="771"/>
        <w:gridCol w:w="771"/>
        <w:gridCol w:w="771"/>
        <w:gridCol w:w="771"/>
        <w:gridCol w:w="771"/>
        <w:gridCol w:w="1146"/>
        <w:gridCol w:w="717"/>
        <w:gridCol w:w="771"/>
        <w:gridCol w:w="771"/>
      </w:tblGrid>
      <w:tr w:rsidR="00212A70" w14:paraId="400DB037" w14:textId="77777777" w:rsidTr="00710063">
        <w:tc>
          <w:tcPr>
            <w:tcW w:w="734" w:type="dxa"/>
          </w:tcPr>
          <w:p w14:paraId="2B15D60F" w14:textId="7F36A8B8" w:rsidR="00710063" w:rsidRPr="00710063" w:rsidRDefault="00212A70" w:rsidP="0071006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ins w:id="190" w:author="唐 圣凯" w:date="2021-10-28T18:08:00Z">
              <w:r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t>D</w:t>
              </w:r>
              <w:r>
                <w:rPr>
                  <w:rFonts w:asciiTheme="minorEastAsia" w:hAnsiTheme="minorEastAsia"/>
                  <w:color w:val="000000"/>
                  <w:kern w:val="0"/>
                  <w:sz w:val="24"/>
                </w:rPr>
                <w:t>ate</w:t>
              </w:r>
            </w:ins>
            <w:del w:id="191" w:author="唐 圣凯" w:date="2021-10-28T18:08:00Z">
              <w:r w:rsidR="00E42A02" w:rsidDel="00212A70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日期</w:delText>
              </w:r>
            </w:del>
          </w:p>
        </w:tc>
        <w:tc>
          <w:tcPr>
            <w:tcW w:w="735" w:type="dxa"/>
          </w:tcPr>
          <w:p w14:paraId="7FC1BBDC" w14:textId="77777777"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734" w:type="dxa"/>
          </w:tcPr>
          <w:p w14:paraId="4650F2E3" w14:textId="77777777"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735" w:type="dxa"/>
          </w:tcPr>
          <w:p w14:paraId="2A82D3FF" w14:textId="77777777"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734" w:type="dxa"/>
          </w:tcPr>
          <w:p w14:paraId="780B95D4" w14:textId="77777777"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735" w:type="dxa"/>
          </w:tcPr>
          <w:p w14:paraId="6F7FEF0F" w14:textId="77777777"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734" w:type="dxa"/>
          </w:tcPr>
          <w:p w14:paraId="1A02F4D5" w14:textId="77777777"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735" w:type="dxa"/>
          </w:tcPr>
          <w:p w14:paraId="7E7755E2" w14:textId="77777777"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734" w:type="dxa"/>
          </w:tcPr>
          <w:p w14:paraId="4326BC62" w14:textId="77777777"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735" w:type="dxa"/>
          </w:tcPr>
          <w:p w14:paraId="4015CA0D" w14:textId="77777777"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9</w:t>
            </w:r>
          </w:p>
        </w:tc>
        <w:tc>
          <w:tcPr>
            <w:tcW w:w="735" w:type="dxa"/>
          </w:tcPr>
          <w:p w14:paraId="1EF53562" w14:textId="77777777"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10</w:t>
            </w:r>
          </w:p>
        </w:tc>
      </w:tr>
      <w:tr w:rsidR="00212A70" w14:paraId="54624D0C" w14:textId="77777777" w:rsidTr="00710063">
        <w:tc>
          <w:tcPr>
            <w:tcW w:w="734" w:type="dxa"/>
          </w:tcPr>
          <w:p w14:paraId="682E0FFC" w14:textId="2C4BBF73" w:rsidR="00710063" w:rsidRPr="00710063" w:rsidRDefault="00212A70" w:rsidP="0071006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ins w:id="192" w:author="唐 圣凯" w:date="2021-10-28T18:08:00Z">
              <w:r>
                <w:rPr>
                  <w:noProof/>
                  <w:sz w:val="24"/>
                </w:rPr>
                <w:t>W</w:t>
              </w:r>
              <w:r w:rsidRPr="00865CFA">
                <w:rPr>
                  <w:noProof/>
                  <w:sz w:val="24"/>
                </w:rPr>
                <w:t>eather</w:t>
              </w:r>
            </w:ins>
            <w:del w:id="193" w:author="唐 圣凯" w:date="2021-10-28T18:08:00Z">
              <w:r w:rsidR="00E42A02" w:rsidDel="00212A70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天气</w:delText>
              </w:r>
            </w:del>
          </w:p>
        </w:tc>
        <w:tc>
          <w:tcPr>
            <w:tcW w:w="735" w:type="dxa"/>
          </w:tcPr>
          <w:p w14:paraId="4A2826DD" w14:textId="4E49ED69" w:rsidR="00710063" w:rsidRPr="00710063" w:rsidRDefault="00212A70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ins w:id="194" w:author="唐 圣凯" w:date="2021-10-28T18:09:00Z">
              <w:r>
                <w:rPr>
                  <w:kern w:val="0"/>
                  <w:sz w:val="24"/>
                </w:rPr>
                <w:t>H</w:t>
              </w:r>
              <w:r w:rsidRPr="00865CFA">
                <w:rPr>
                  <w:kern w:val="0"/>
                  <w:sz w:val="24"/>
                </w:rPr>
                <w:t xml:space="preserve">igh </w:t>
              </w:r>
              <w:r>
                <w:rPr>
                  <w:kern w:val="0"/>
                  <w:sz w:val="24"/>
                </w:rPr>
                <w:t>T</w:t>
              </w:r>
              <w:r w:rsidRPr="00865CFA">
                <w:rPr>
                  <w:kern w:val="0"/>
                  <w:sz w:val="24"/>
                </w:rPr>
                <w:t>emperature</w:t>
              </w:r>
            </w:ins>
            <w:del w:id="195" w:author="唐 圣凯" w:date="2021-10-28T18:09:00Z">
              <w:r w:rsidR="00710063" w:rsidRPr="00710063" w:rsidDel="00212A70">
                <w:rPr>
                  <w:rFonts w:asciiTheme="minorEastAsia" w:hAnsiTheme="minorEastAsia"/>
                  <w:color w:val="000000"/>
                  <w:kern w:val="0"/>
                  <w:sz w:val="24"/>
                </w:rPr>
                <w:delText>高温</w:delText>
              </w:r>
            </w:del>
          </w:p>
        </w:tc>
        <w:tc>
          <w:tcPr>
            <w:tcW w:w="734" w:type="dxa"/>
          </w:tcPr>
          <w:p w14:paraId="0167D0D8" w14:textId="75E5A3C3" w:rsidR="00710063" w:rsidRPr="00710063" w:rsidRDefault="00212A70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ins w:id="196" w:author="唐 圣凯" w:date="2021-10-28T18:09:00Z">
              <w:r>
                <w:rPr>
                  <w:kern w:val="0"/>
                  <w:sz w:val="24"/>
                </w:rPr>
                <w:t>H</w:t>
              </w:r>
              <w:r w:rsidRPr="00865CFA">
                <w:rPr>
                  <w:kern w:val="0"/>
                  <w:sz w:val="24"/>
                </w:rPr>
                <w:t xml:space="preserve">igh </w:t>
              </w:r>
              <w:r>
                <w:rPr>
                  <w:kern w:val="0"/>
                  <w:sz w:val="24"/>
                </w:rPr>
                <w:t>T</w:t>
              </w:r>
              <w:r w:rsidRPr="00865CFA">
                <w:rPr>
                  <w:kern w:val="0"/>
                  <w:sz w:val="24"/>
                </w:rPr>
                <w:t>emperature</w:t>
              </w:r>
            </w:ins>
            <w:del w:id="197" w:author="唐 圣凯" w:date="2021-10-28T18:09:00Z">
              <w:r w:rsidR="00710063" w:rsidRPr="00710063" w:rsidDel="00212A70">
                <w:rPr>
                  <w:rFonts w:asciiTheme="minorEastAsia" w:hAnsiTheme="minorEastAsia"/>
                  <w:color w:val="000000"/>
                  <w:kern w:val="0"/>
                  <w:sz w:val="24"/>
                </w:rPr>
                <w:delText>高温</w:delText>
              </w:r>
            </w:del>
          </w:p>
        </w:tc>
        <w:tc>
          <w:tcPr>
            <w:tcW w:w="735" w:type="dxa"/>
          </w:tcPr>
          <w:p w14:paraId="06C398CF" w14:textId="53D02C0C" w:rsidR="00710063" w:rsidRPr="00710063" w:rsidRDefault="00212A70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ins w:id="198" w:author="唐 圣凯" w:date="2021-10-28T18:09:00Z">
              <w:r>
                <w:rPr>
                  <w:rFonts w:hint="eastAsia"/>
                  <w:color w:val="000000"/>
                  <w:kern w:val="0"/>
                  <w:sz w:val="24"/>
                </w:rPr>
                <w:t>S</w:t>
              </w:r>
              <w:r>
                <w:rPr>
                  <w:color w:val="000000"/>
                  <w:kern w:val="0"/>
                  <w:sz w:val="24"/>
                </w:rPr>
                <w:t>unny</w:t>
              </w:r>
            </w:ins>
            <w:del w:id="199" w:author="唐 圣凯" w:date="2021-10-28T18:09:00Z">
              <w:r w:rsidR="00E42A02" w:rsidDel="00212A70">
                <w:rPr>
                  <w:rFonts w:asciiTheme="minorEastAsia" w:hAnsiTheme="minorEastAsia"/>
                  <w:color w:val="000000"/>
                  <w:kern w:val="0"/>
                  <w:sz w:val="24"/>
                </w:rPr>
                <w:delText>晴</w:delText>
              </w:r>
              <w:r w:rsidR="00E42A02" w:rsidDel="00212A70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朗</w:delText>
              </w:r>
            </w:del>
          </w:p>
        </w:tc>
        <w:tc>
          <w:tcPr>
            <w:tcW w:w="734" w:type="dxa"/>
          </w:tcPr>
          <w:p w14:paraId="18C9E25E" w14:textId="3C4EC432" w:rsidR="00710063" w:rsidRPr="00710063" w:rsidRDefault="00212A70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ins w:id="200" w:author="唐 圣凯" w:date="2021-10-28T18:09:00Z">
              <w:r>
                <w:rPr>
                  <w:rFonts w:hint="eastAsia"/>
                  <w:color w:val="000000"/>
                  <w:kern w:val="0"/>
                  <w:sz w:val="24"/>
                </w:rPr>
                <w:t>S</w:t>
              </w:r>
              <w:r>
                <w:rPr>
                  <w:color w:val="000000"/>
                  <w:kern w:val="0"/>
                  <w:sz w:val="24"/>
                </w:rPr>
                <w:t>andstorm</w:t>
              </w:r>
            </w:ins>
            <w:del w:id="201" w:author="唐 圣凯" w:date="2021-10-28T18:09:00Z">
              <w:r w:rsidR="00710063" w:rsidRPr="00710063" w:rsidDel="00212A70">
                <w:rPr>
                  <w:rFonts w:asciiTheme="minorEastAsia" w:hAnsiTheme="minorEastAsia"/>
                  <w:color w:val="000000"/>
                  <w:kern w:val="0"/>
                  <w:sz w:val="24"/>
                </w:rPr>
                <w:delText>沙暴</w:delText>
              </w:r>
            </w:del>
          </w:p>
        </w:tc>
        <w:tc>
          <w:tcPr>
            <w:tcW w:w="735" w:type="dxa"/>
          </w:tcPr>
          <w:p w14:paraId="13FDF2BA" w14:textId="092256CE" w:rsidR="00710063" w:rsidRPr="00710063" w:rsidRDefault="00212A70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ins w:id="202" w:author="唐 圣凯" w:date="2021-10-28T18:09:00Z">
              <w:r>
                <w:rPr>
                  <w:rFonts w:hint="eastAsia"/>
                  <w:color w:val="000000"/>
                  <w:kern w:val="0"/>
                  <w:sz w:val="24"/>
                </w:rPr>
                <w:t>S</w:t>
              </w:r>
              <w:r>
                <w:rPr>
                  <w:color w:val="000000"/>
                  <w:kern w:val="0"/>
                  <w:sz w:val="24"/>
                </w:rPr>
                <w:t>unny</w:t>
              </w:r>
            </w:ins>
            <w:del w:id="203" w:author="唐 圣凯" w:date="2021-10-28T18:09:00Z">
              <w:r w:rsidR="00710063" w:rsidRPr="00710063" w:rsidDel="00212A70">
                <w:rPr>
                  <w:rFonts w:asciiTheme="minorEastAsia" w:hAnsiTheme="minorEastAsia"/>
                  <w:color w:val="000000"/>
                  <w:kern w:val="0"/>
                  <w:sz w:val="24"/>
                </w:rPr>
                <w:delText>晴</w:delText>
              </w:r>
              <w:r w:rsidR="00092C0B" w:rsidDel="00212A70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朗</w:delText>
              </w:r>
            </w:del>
          </w:p>
        </w:tc>
        <w:tc>
          <w:tcPr>
            <w:tcW w:w="734" w:type="dxa"/>
          </w:tcPr>
          <w:p w14:paraId="105578BE" w14:textId="0A87039C" w:rsidR="00710063" w:rsidRPr="00710063" w:rsidRDefault="00212A70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ins w:id="204" w:author="唐 圣凯" w:date="2021-10-28T18:10:00Z">
              <w:r>
                <w:rPr>
                  <w:kern w:val="0"/>
                  <w:sz w:val="24"/>
                </w:rPr>
                <w:t>H</w:t>
              </w:r>
              <w:r w:rsidRPr="00865CFA">
                <w:rPr>
                  <w:kern w:val="0"/>
                  <w:sz w:val="24"/>
                </w:rPr>
                <w:t xml:space="preserve">igh </w:t>
              </w:r>
              <w:r>
                <w:rPr>
                  <w:kern w:val="0"/>
                  <w:sz w:val="24"/>
                </w:rPr>
                <w:t>T</w:t>
              </w:r>
              <w:r w:rsidRPr="00865CFA">
                <w:rPr>
                  <w:kern w:val="0"/>
                  <w:sz w:val="24"/>
                </w:rPr>
                <w:t>emperature</w:t>
              </w:r>
            </w:ins>
            <w:del w:id="205" w:author="唐 圣凯" w:date="2021-10-28T18:10:00Z">
              <w:r w:rsidR="00710063" w:rsidRPr="00710063" w:rsidDel="00212A70">
                <w:rPr>
                  <w:rFonts w:asciiTheme="minorEastAsia" w:hAnsiTheme="minorEastAsia"/>
                  <w:color w:val="000000"/>
                  <w:kern w:val="0"/>
                  <w:sz w:val="24"/>
                </w:rPr>
                <w:delText>高温</w:delText>
              </w:r>
            </w:del>
          </w:p>
        </w:tc>
        <w:tc>
          <w:tcPr>
            <w:tcW w:w="735" w:type="dxa"/>
          </w:tcPr>
          <w:p w14:paraId="3A05BE78" w14:textId="2FE4B6D3" w:rsidR="00710063" w:rsidRPr="00710063" w:rsidRDefault="00212A70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ins w:id="206" w:author="唐 圣凯" w:date="2021-10-28T18:10:00Z">
              <w:del w:id="207" w:author="Mahfuz Ronnie" w:date="2021-11-26T22:14:00Z">
                <w:r w:rsidDel="004813D9">
                  <w:rPr>
                    <w:rFonts w:hint="eastAsia"/>
                    <w:color w:val="000000"/>
                    <w:kern w:val="0"/>
                    <w:sz w:val="24"/>
                  </w:rPr>
                  <w:delText>S</w:delText>
                </w:r>
                <w:r w:rsidDel="004813D9">
                  <w:rPr>
                    <w:color w:val="000000"/>
                    <w:kern w:val="0"/>
                    <w:sz w:val="24"/>
                  </w:rPr>
                  <w:delText>adnstorm</w:delText>
                </w:r>
              </w:del>
            </w:ins>
            <w:ins w:id="208" w:author="Mahfuz Ronnie" w:date="2021-11-26T22:14:00Z">
              <w:r w:rsidR="004813D9">
                <w:rPr>
                  <w:color w:val="000000"/>
                  <w:kern w:val="0"/>
                  <w:sz w:val="24"/>
                </w:rPr>
                <w:t>Sandstorm</w:t>
              </w:r>
            </w:ins>
            <w:del w:id="209" w:author="唐 圣凯" w:date="2021-10-28T18:10:00Z">
              <w:r w:rsidR="00710063" w:rsidRPr="00710063" w:rsidDel="00212A70">
                <w:rPr>
                  <w:rFonts w:asciiTheme="minorEastAsia" w:hAnsiTheme="minorEastAsia"/>
                  <w:color w:val="000000"/>
                  <w:kern w:val="0"/>
                  <w:sz w:val="24"/>
                </w:rPr>
                <w:delText>沙暴</w:delText>
              </w:r>
            </w:del>
          </w:p>
        </w:tc>
        <w:tc>
          <w:tcPr>
            <w:tcW w:w="734" w:type="dxa"/>
          </w:tcPr>
          <w:p w14:paraId="0968CE96" w14:textId="35776384" w:rsidR="00710063" w:rsidRPr="00710063" w:rsidRDefault="00212A70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ins w:id="210" w:author="唐 圣凯" w:date="2021-10-28T18:10:00Z">
              <w:del w:id="211" w:author="Mahfuz Ronnie" w:date="2021-11-26T22:14:00Z">
                <w:r w:rsidDel="004813D9">
                  <w:rPr>
                    <w:kern w:val="0"/>
                    <w:sz w:val="24"/>
                  </w:rPr>
                  <w:delText>Snny</w:delText>
                </w:r>
              </w:del>
            </w:ins>
            <w:ins w:id="212" w:author="Mahfuz Ronnie" w:date="2021-11-26T22:14:00Z">
              <w:r w:rsidR="004813D9">
                <w:rPr>
                  <w:kern w:val="0"/>
                  <w:sz w:val="24"/>
                </w:rPr>
                <w:t>Sunny</w:t>
              </w:r>
            </w:ins>
            <w:del w:id="213" w:author="唐 圣凯" w:date="2021-10-28T18:10:00Z">
              <w:r w:rsidR="00710063" w:rsidRPr="00710063" w:rsidDel="00212A70">
                <w:rPr>
                  <w:rFonts w:asciiTheme="minorEastAsia" w:hAnsiTheme="minorEastAsia"/>
                  <w:color w:val="000000"/>
                  <w:kern w:val="0"/>
                  <w:sz w:val="24"/>
                </w:rPr>
                <w:delText>晴</w:delText>
              </w:r>
              <w:r w:rsidR="00E42A02" w:rsidDel="00212A70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朗</w:delText>
              </w:r>
            </w:del>
          </w:p>
        </w:tc>
        <w:tc>
          <w:tcPr>
            <w:tcW w:w="735" w:type="dxa"/>
          </w:tcPr>
          <w:p w14:paraId="14CA0924" w14:textId="72FB96B5" w:rsidR="00710063" w:rsidRPr="00710063" w:rsidRDefault="00212A70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ins w:id="214" w:author="唐 圣凯" w:date="2021-10-28T18:11:00Z">
              <w:r>
                <w:rPr>
                  <w:kern w:val="0"/>
                  <w:sz w:val="24"/>
                </w:rPr>
                <w:t>H</w:t>
              </w:r>
              <w:r w:rsidRPr="00865CFA">
                <w:rPr>
                  <w:kern w:val="0"/>
                  <w:sz w:val="24"/>
                </w:rPr>
                <w:t xml:space="preserve">igh </w:t>
              </w:r>
              <w:r>
                <w:rPr>
                  <w:kern w:val="0"/>
                  <w:sz w:val="24"/>
                </w:rPr>
                <w:t>T</w:t>
              </w:r>
              <w:r w:rsidRPr="00865CFA">
                <w:rPr>
                  <w:kern w:val="0"/>
                  <w:sz w:val="24"/>
                </w:rPr>
                <w:t>emperature</w:t>
              </w:r>
            </w:ins>
            <w:del w:id="215" w:author="唐 圣凯" w:date="2021-10-28T18:11:00Z">
              <w:r w:rsidR="00710063" w:rsidRPr="00710063" w:rsidDel="00212A70">
                <w:rPr>
                  <w:rFonts w:asciiTheme="minorEastAsia" w:hAnsiTheme="minorEastAsia"/>
                  <w:color w:val="000000"/>
                  <w:kern w:val="0"/>
                  <w:sz w:val="24"/>
                </w:rPr>
                <w:delText>高温</w:delText>
              </w:r>
            </w:del>
          </w:p>
        </w:tc>
        <w:tc>
          <w:tcPr>
            <w:tcW w:w="735" w:type="dxa"/>
          </w:tcPr>
          <w:p w14:paraId="25CD69D8" w14:textId="3EDAF981" w:rsidR="00710063" w:rsidRPr="00710063" w:rsidRDefault="00212A70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ins w:id="216" w:author="唐 圣凯" w:date="2021-10-28T18:11:00Z">
              <w:r>
                <w:rPr>
                  <w:kern w:val="0"/>
                  <w:sz w:val="24"/>
                </w:rPr>
                <w:t>H</w:t>
              </w:r>
              <w:r w:rsidRPr="00865CFA">
                <w:rPr>
                  <w:kern w:val="0"/>
                  <w:sz w:val="24"/>
                </w:rPr>
                <w:t xml:space="preserve">igh </w:t>
              </w:r>
              <w:r>
                <w:rPr>
                  <w:kern w:val="0"/>
                  <w:sz w:val="24"/>
                </w:rPr>
                <w:t>T</w:t>
              </w:r>
              <w:r w:rsidRPr="00865CFA">
                <w:rPr>
                  <w:kern w:val="0"/>
                  <w:sz w:val="24"/>
                </w:rPr>
                <w:t>emperature</w:t>
              </w:r>
            </w:ins>
            <w:del w:id="217" w:author="唐 圣凯" w:date="2021-10-28T18:11:00Z">
              <w:r w:rsidR="00710063" w:rsidRPr="00710063" w:rsidDel="00212A70">
                <w:rPr>
                  <w:rFonts w:asciiTheme="minorEastAsia" w:hAnsiTheme="minorEastAsia"/>
                  <w:color w:val="000000"/>
                  <w:kern w:val="0"/>
                  <w:sz w:val="24"/>
                </w:rPr>
                <w:delText>高温</w:delText>
              </w:r>
            </w:del>
          </w:p>
        </w:tc>
      </w:tr>
      <w:tr w:rsidR="00212A70" w14:paraId="17350052" w14:textId="77777777" w:rsidTr="00710063">
        <w:tc>
          <w:tcPr>
            <w:tcW w:w="734" w:type="dxa"/>
          </w:tcPr>
          <w:p w14:paraId="5A32AD6F" w14:textId="3AD28354" w:rsidR="00E42A02" w:rsidRPr="00710063" w:rsidRDefault="00212A70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ins w:id="218" w:author="唐 圣凯" w:date="2021-10-28T18:09:00Z">
              <w:r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t>D</w:t>
              </w:r>
              <w:r>
                <w:rPr>
                  <w:rFonts w:asciiTheme="minorEastAsia" w:hAnsiTheme="minorEastAsia"/>
                  <w:color w:val="000000"/>
                  <w:kern w:val="0"/>
                  <w:sz w:val="24"/>
                </w:rPr>
                <w:t>ate</w:t>
              </w:r>
            </w:ins>
            <w:del w:id="219" w:author="唐 圣凯" w:date="2021-10-28T18:09:00Z">
              <w:r w:rsidR="00E42A02" w:rsidDel="00212A70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日期</w:delText>
              </w:r>
            </w:del>
          </w:p>
        </w:tc>
        <w:tc>
          <w:tcPr>
            <w:tcW w:w="735" w:type="dxa"/>
          </w:tcPr>
          <w:p w14:paraId="653460A0" w14:textId="77777777"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11</w:t>
            </w:r>
          </w:p>
        </w:tc>
        <w:tc>
          <w:tcPr>
            <w:tcW w:w="734" w:type="dxa"/>
          </w:tcPr>
          <w:p w14:paraId="256BCA25" w14:textId="77777777"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12</w:t>
            </w:r>
          </w:p>
        </w:tc>
        <w:tc>
          <w:tcPr>
            <w:tcW w:w="735" w:type="dxa"/>
          </w:tcPr>
          <w:p w14:paraId="3336B61F" w14:textId="77777777"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13</w:t>
            </w:r>
          </w:p>
        </w:tc>
        <w:tc>
          <w:tcPr>
            <w:tcW w:w="734" w:type="dxa"/>
          </w:tcPr>
          <w:p w14:paraId="54F5A471" w14:textId="77777777"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14</w:t>
            </w:r>
          </w:p>
        </w:tc>
        <w:tc>
          <w:tcPr>
            <w:tcW w:w="735" w:type="dxa"/>
          </w:tcPr>
          <w:p w14:paraId="6EB27371" w14:textId="77777777"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15</w:t>
            </w:r>
          </w:p>
        </w:tc>
        <w:tc>
          <w:tcPr>
            <w:tcW w:w="734" w:type="dxa"/>
          </w:tcPr>
          <w:p w14:paraId="4F03A193" w14:textId="77777777"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16</w:t>
            </w:r>
          </w:p>
        </w:tc>
        <w:tc>
          <w:tcPr>
            <w:tcW w:w="735" w:type="dxa"/>
          </w:tcPr>
          <w:p w14:paraId="595A510E" w14:textId="77777777"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17</w:t>
            </w:r>
          </w:p>
        </w:tc>
        <w:tc>
          <w:tcPr>
            <w:tcW w:w="734" w:type="dxa"/>
          </w:tcPr>
          <w:p w14:paraId="78E458F4" w14:textId="77777777"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18</w:t>
            </w:r>
          </w:p>
        </w:tc>
        <w:tc>
          <w:tcPr>
            <w:tcW w:w="735" w:type="dxa"/>
          </w:tcPr>
          <w:p w14:paraId="6B3584CB" w14:textId="77777777"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19</w:t>
            </w:r>
          </w:p>
        </w:tc>
        <w:tc>
          <w:tcPr>
            <w:tcW w:w="735" w:type="dxa"/>
          </w:tcPr>
          <w:p w14:paraId="7F345F32" w14:textId="77777777"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20</w:t>
            </w:r>
          </w:p>
        </w:tc>
      </w:tr>
      <w:tr w:rsidR="00212A70" w14:paraId="79E919FF" w14:textId="77777777" w:rsidTr="00710063">
        <w:tc>
          <w:tcPr>
            <w:tcW w:w="734" w:type="dxa"/>
          </w:tcPr>
          <w:p w14:paraId="675A06B4" w14:textId="2B1CBA34" w:rsidR="00E42A02" w:rsidRPr="00710063" w:rsidRDefault="00212A70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ins w:id="220" w:author="唐 圣凯" w:date="2021-10-28T18:09:00Z">
              <w:r>
                <w:rPr>
                  <w:noProof/>
                  <w:sz w:val="24"/>
                </w:rPr>
                <w:t>W</w:t>
              </w:r>
              <w:r w:rsidRPr="00865CFA">
                <w:rPr>
                  <w:noProof/>
                  <w:sz w:val="24"/>
                </w:rPr>
                <w:t>eather</w:t>
              </w:r>
            </w:ins>
            <w:del w:id="221" w:author="唐 圣凯" w:date="2021-10-28T18:09:00Z">
              <w:r w:rsidR="00E42A02" w:rsidDel="00212A70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天气</w:delText>
              </w:r>
            </w:del>
          </w:p>
        </w:tc>
        <w:tc>
          <w:tcPr>
            <w:tcW w:w="735" w:type="dxa"/>
          </w:tcPr>
          <w:p w14:paraId="03C01B15" w14:textId="6274F090" w:rsidR="00E42A02" w:rsidRPr="00E42A02" w:rsidRDefault="00212A70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ins w:id="222" w:author="唐 圣凯" w:date="2021-10-28T18:09:00Z">
              <w:r>
                <w:rPr>
                  <w:rFonts w:hint="eastAsia"/>
                  <w:color w:val="000000"/>
                  <w:kern w:val="0"/>
                  <w:sz w:val="24"/>
                </w:rPr>
                <w:t>S</w:t>
              </w:r>
              <w:r>
                <w:rPr>
                  <w:color w:val="000000"/>
                  <w:kern w:val="0"/>
                  <w:sz w:val="24"/>
                </w:rPr>
                <w:t>andstorm</w:t>
              </w:r>
            </w:ins>
            <w:del w:id="223" w:author="唐 圣凯" w:date="2021-10-28T18:09:00Z">
              <w:r w:rsidR="00E42A02" w:rsidRPr="00E42A02" w:rsidDel="00212A70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沙暴</w:delText>
              </w:r>
            </w:del>
          </w:p>
        </w:tc>
        <w:tc>
          <w:tcPr>
            <w:tcW w:w="734" w:type="dxa"/>
          </w:tcPr>
          <w:p w14:paraId="7BDBB97C" w14:textId="00C60993" w:rsidR="00E42A02" w:rsidRPr="00E42A02" w:rsidRDefault="00212A70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ins w:id="224" w:author="唐 圣凯" w:date="2021-10-28T18:09:00Z">
              <w:r>
                <w:rPr>
                  <w:kern w:val="0"/>
                  <w:sz w:val="24"/>
                </w:rPr>
                <w:t>H</w:t>
              </w:r>
              <w:r w:rsidRPr="00865CFA">
                <w:rPr>
                  <w:kern w:val="0"/>
                  <w:sz w:val="24"/>
                </w:rPr>
                <w:t xml:space="preserve">igh </w:t>
              </w:r>
              <w:r>
                <w:rPr>
                  <w:kern w:val="0"/>
                  <w:sz w:val="24"/>
                </w:rPr>
                <w:t>T</w:t>
              </w:r>
              <w:r w:rsidRPr="00865CFA">
                <w:rPr>
                  <w:kern w:val="0"/>
                  <w:sz w:val="24"/>
                </w:rPr>
                <w:t>emperature</w:t>
              </w:r>
            </w:ins>
            <w:del w:id="225" w:author="唐 圣凯" w:date="2021-10-28T18:09:00Z">
              <w:r w:rsidR="00E42A02" w:rsidRPr="00E42A02" w:rsidDel="00212A70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高温</w:delText>
              </w:r>
            </w:del>
          </w:p>
        </w:tc>
        <w:tc>
          <w:tcPr>
            <w:tcW w:w="735" w:type="dxa"/>
          </w:tcPr>
          <w:p w14:paraId="3767C77A" w14:textId="33D0A0A7" w:rsidR="00E42A02" w:rsidRPr="00E42A02" w:rsidRDefault="00212A70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ins w:id="226" w:author="唐 圣凯" w:date="2021-10-28T18:09:00Z">
              <w:r>
                <w:rPr>
                  <w:rFonts w:hint="eastAsia"/>
                  <w:color w:val="000000"/>
                  <w:kern w:val="0"/>
                  <w:sz w:val="24"/>
                </w:rPr>
                <w:t>S</w:t>
              </w:r>
              <w:r>
                <w:rPr>
                  <w:color w:val="000000"/>
                  <w:kern w:val="0"/>
                  <w:sz w:val="24"/>
                </w:rPr>
                <w:t>unny</w:t>
              </w:r>
            </w:ins>
            <w:del w:id="227" w:author="唐 圣凯" w:date="2021-10-28T18:09:00Z">
              <w:r w:rsidR="00E42A02" w:rsidRPr="00E42A02" w:rsidDel="00212A70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晴</w:delText>
              </w:r>
              <w:r w:rsidR="00E42A02" w:rsidDel="00212A70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朗</w:delText>
              </w:r>
            </w:del>
          </w:p>
        </w:tc>
        <w:tc>
          <w:tcPr>
            <w:tcW w:w="734" w:type="dxa"/>
          </w:tcPr>
          <w:p w14:paraId="235C6FDC" w14:textId="00AFF111" w:rsidR="00E42A02" w:rsidRPr="00E42A02" w:rsidRDefault="00212A70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ins w:id="228" w:author="唐 圣凯" w:date="2021-10-28T18:09:00Z">
              <w:r>
                <w:rPr>
                  <w:kern w:val="0"/>
                  <w:sz w:val="24"/>
                </w:rPr>
                <w:t>H</w:t>
              </w:r>
              <w:r w:rsidRPr="00865CFA">
                <w:rPr>
                  <w:kern w:val="0"/>
                  <w:sz w:val="24"/>
                </w:rPr>
                <w:t xml:space="preserve">igh </w:t>
              </w:r>
              <w:r>
                <w:rPr>
                  <w:kern w:val="0"/>
                  <w:sz w:val="24"/>
                </w:rPr>
                <w:t>T</w:t>
              </w:r>
              <w:r w:rsidRPr="00865CFA">
                <w:rPr>
                  <w:kern w:val="0"/>
                  <w:sz w:val="24"/>
                </w:rPr>
                <w:t>emperature</w:t>
              </w:r>
            </w:ins>
            <w:del w:id="229" w:author="唐 圣凯" w:date="2021-10-28T18:09:00Z">
              <w:r w:rsidR="00E42A02" w:rsidRPr="00E42A02" w:rsidDel="00212A70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高温</w:delText>
              </w:r>
            </w:del>
          </w:p>
        </w:tc>
        <w:tc>
          <w:tcPr>
            <w:tcW w:w="735" w:type="dxa"/>
          </w:tcPr>
          <w:p w14:paraId="2C3C0AEA" w14:textId="03683026" w:rsidR="00E42A02" w:rsidRPr="00E42A02" w:rsidRDefault="00212A70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ins w:id="230" w:author="唐 圣凯" w:date="2021-10-28T18:10:00Z">
              <w:r>
                <w:rPr>
                  <w:kern w:val="0"/>
                  <w:sz w:val="24"/>
                </w:rPr>
                <w:t>H</w:t>
              </w:r>
              <w:r w:rsidRPr="00865CFA">
                <w:rPr>
                  <w:kern w:val="0"/>
                  <w:sz w:val="24"/>
                </w:rPr>
                <w:t xml:space="preserve">igh </w:t>
              </w:r>
              <w:r>
                <w:rPr>
                  <w:kern w:val="0"/>
                  <w:sz w:val="24"/>
                </w:rPr>
                <w:t>T</w:t>
              </w:r>
              <w:r w:rsidRPr="00865CFA">
                <w:rPr>
                  <w:kern w:val="0"/>
                  <w:sz w:val="24"/>
                </w:rPr>
                <w:t>emperature</w:t>
              </w:r>
            </w:ins>
            <w:del w:id="231" w:author="唐 圣凯" w:date="2021-10-28T18:10:00Z">
              <w:r w:rsidR="00E42A02" w:rsidRPr="00E42A02" w:rsidDel="00212A70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高温</w:delText>
              </w:r>
            </w:del>
          </w:p>
        </w:tc>
        <w:tc>
          <w:tcPr>
            <w:tcW w:w="734" w:type="dxa"/>
          </w:tcPr>
          <w:p w14:paraId="167B6B22" w14:textId="3DD160D6" w:rsidR="00E42A02" w:rsidRPr="00E42A02" w:rsidRDefault="00212A70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ins w:id="232" w:author="唐 圣凯" w:date="2021-10-28T18:10:00Z">
              <w:r>
                <w:rPr>
                  <w:kern w:val="0"/>
                  <w:sz w:val="24"/>
                </w:rPr>
                <w:t>H</w:t>
              </w:r>
              <w:r w:rsidRPr="00865CFA">
                <w:rPr>
                  <w:kern w:val="0"/>
                  <w:sz w:val="24"/>
                </w:rPr>
                <w:t xml:space="preserve">igh </w:t>
              </w:r>
              <w:r>
                <w:rPr>
                  <w:kern w:val="0"/>
                  <w:sz w:val="24"/>
                </w:rPr>
                <w:t>T</w:t>
              </w:r>
              <w:r w:rsidRPr="00865CFA">
                <w:rPr>
                  <w:kern w:val="0"/>
                  <w:sz w:val="24"/>
                </w:rPr>
                <w:t>emperature</w:t>
              </w:r>
            </w:ins>
            <w:del w:id="233" w:author="唐 圣凯" w:date="2021-10-28T18:10:00Z">
              <w:r w:rsidR="00E42A02" w:rsidRPr="00E42A02" w:rsidDel="00212A70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高温</w:delText>
              </w:r>
            </w:del>
          </w:p>
        </w:tc>
        <w:tc>
          <w:tcPr>
            <w:tcW w:w="735" w:type="dxa"/>
          </w:tcPr>
          <w:p w14:paraId="17C9ACB4" w14:textId="3688B5EB" w:rsidR="00E42A02" w:rsidRPr="00E42A02" w:rsidRDefault="00212A70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ins w:id="234" w:author="唐 圣凯" w:date="2021-10-28T18:10:00Z">
              <w:r>
                <w:rPr>
                  <w:rFonts w:hint="eastAsia"/>
                  <w:color w:val="000000"/>
                  <w:kern w:val="0"/>
                  <w:sz w:val="24"/>
                </w:rPr>
                <w:t>S</w:t>
              </w:r>
              <w:r>
                <w:rPr>
                  <w:color w:val="000000"/>
                  <w:kern w:val="0"/>
                  <w:sz w:val="24"/>
                </w:rPr>
                <w:t>andstorm</w:t>
              </w:r>
            </w:ins>
            <w:del w:id="235" w:author="唐 圣凯" w:date="2021-10-28T18:10:00Z">
              <w:r w:rsidR="00E42A02" w:rsidRPr="00E42A02" w:rsidDel="00212A70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沙暴</w:delText>
              </w:r>
            </w:del>
          </w:p>
        </w:tc>
        <w:tc>
          <w:tcPr>
            <w:tcW w:w="734" w:type="dxa"/>
          </w:tcPr>
          <w:p w14:paraId="2EF33575" w14:textId="079187FF" w:rsidR="00E42A02" w:rsidRPr="00E42A02" w:rsidRDefault="00212A70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ins w:id="236" w:author="唐 圣凯" w:date="2021-10-28T18:10:00Z">
              <w:r>
                <w:rPr>
                  <w:rFonts w:hint="eastAsia"/>
                  <w:color w:val="000000"/>
                  <w:kern w:val="0"/>
                  <w:sz w:val="24"/>
                </w:rPr>
                <w:t>S</w:t>
              </w:r>
              <w:r>
                <w:rPr>
                  <w:color w:val="000000"/>
                  <w:kern w:val="0"/>
                  <w:sz w:val="24"/>
                </w:rPr>
                <w:t>andstorm</w:t>
              </w:r>
            </w:ins>
            <w:del w:id="237" w:author="唐 圣凯" w:date="2021-10-28T18:10:00Z">
              <w:r w:rsidR="00E42A02" w:rsidRPr="00E42A02" w:rsidDel="00212A70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沙暴</w:delText>
              </w:r>
            </w:del>
          </w:p>
        </w:tc>
        <w:tc>
          <w:tcPr>
            <w:tcW w:w="735" w:type="dxa"/>
          </w:tcPr>
          <w:p w14:paraId="43568898" w14:textId="3F907443" w:rsidR="00E42A02" w:rsidRPr="00E42A02" w:rsidRDefault="00212A70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ins w:id="238" w:author="唐 圣凯" w:date="2021-10-28T18:11:00Z">
              <w:r>
                <w:rPr>
                  <w:kern w:val="0"/>
                  <w:sz w:val="24"/>
                </w:rPr>
                <w:t>H</w:t>
              </w:r>
              <w:r w:rsidRPr="00865CFA">
                <w:rPr>
                  <w:kern w:val="0"/>
                  <w:sz w:val="24"/>
                </w:rPr>
                <w:t xml:space="preserve">igh </w:t>
              </w:r>
              <w:r>
                <w:rPr>
                  <w:kern w:val="0"/>
                  <w:sz w:val="24"/>
                </w:rPr>
                <w:t>T</w:t>
              </w:r>
              <w:r w:rsidRPr="00865CFA">
                <w:rPr>
                  <w:kern w:val="0"/>
                  <w:sz w:val="24"/>
                </w:rPr>
                <w:t>emperature</w:t>
              </w:r>
            </w:ins>
            <w:del w:id="239" w:author="唐 圣凯" w:date="2021-10-28T18:11:00Z">
              <w:r w:rsidR="00E42A02" w:rsidRPr="00E42A02" w:rsidDel="00212A70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高温</w:delText>
              </w:r>
            </w:del>
          </w:p>
        </w:tc>
        <w:tc>
          <w:tcPr>
            <w:tcW w:w="735" w:type="dxa"/>
          </w:tcPr>
          <w:p w14:paraId="69C306CF" w14:textId="7FD25E12" w:rsidR="00E42A02" w:rsidRPr="00E42A02" w:rsidRDefault="00212A70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ins w:id="240" w:author="唐 圣凯" w:date="2021-10-28T18:11:00Z">
              <w:r>
                <w:rPr>
                  <w:kern w:val="0"/>
                  <w:sz w:val="24"/>
                </w:rPr>
                <w:t>H</w:t>
              </w:r>
              <w:r w:rsidRPr="00865CFA">
                <w:rPr>
                  <w:kern w:val="0"/>
                  <w:sz w:val="24"/>
                </w:rPr>
                <w:t xml:space="preserve">igh </w:t>
              </w:r>
              <w:r>
                <w:rPr>
                  <w:kern w:val="0"/>
                  <w:sz w:val="24"/>
                </w:rPr>
                <w:t>T</w:t>
              </w:r>
              <w:r w:rsidRPr="00865CFA">
                <w:rPr>
                  <w:kern w:val="0"/>
                  <w:sz w:val="24"/>
                </w:rPr>
                <w:t>emperature</w:t>
              </w:r>
            </w:ins>
            <w:del w:id="241" w:author="唐 圣凯" w:date="2021-10-28T18:11:00Z">
              <w:r w:rsidR="00E42A02" w:rsidRPr="00E42A02" w:rsidDel="00212A70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高温</w:delText>
              </w:r>
            </w:del>
          </w:p>
        </w:tc>
      </w:tr>
      <w:tr w:rsidR="00212A70" w14:paraId="6DA3D287" w14:textId="77777777" w:rsidTr="00710063">
        <w:tc>
          <w:tcPr>
            <w:tcW w:w="734" w:type="dxa"/>
          </w:tcPr>
          <w:p w14:paraId="7E9753EE" w14:textId="6EC24A13" w:rsidR="00E42A02" w:rsidRPr="00710063" w:rsidRDefault="00212A70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ins w:id="242" w:author="唐 圣凯" w:date="2021-10-28T18:09:00Z">
              <w:r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t>D</w:t>
              </w:r>
              <w:r>
                <w:rPr>
                  <w:rFonts w:asciiTheme="minorEastAsia" w:hAnsiTheme="minorEastAsia"/>
                  <w:color w:val="000000"/>
                  <w:kern w:val="0"/>
                  <w:sz w:val="24"/>
                </w:rPr>
                <w:t>ate</w:t>
              </w:r>
            </w:ins>
            <w:del w:id="243" w:author="唐 圣凯" w:date="2021-10-28T18:09:00Z">
              <w:r w:rsidR="00E42A02" w:rsidDel="00212A70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日期</w:delText>
              </w:r>
            </w:del>
          </w:p>
        </w:tc>
        <w:tc>
          <w:tcPr>
            <w:tcW w:w="735" w:type="dxa"/>
          </w:tcPr>
          <w:p w14:paraId="0E7BBAE3" w14:textId="77777777"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21</w:t>
            </w:r>
          </w:p>
        </w:tc>
        <w:tc>
          <w:tcPr>
            <w:tcW w:w="734" w:type="dxa"/>
          </w:tcPr>
          <w:p w14:paraId="3BBD5FD2" w14:textId="77777777"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22</w:t>
            </w:r>
          </w:p>
        </w:tc>
        <w:tc>
          <w:tcPr>
            <w:tcW w:w="735" w:type="dxa"/>
          </w:tcPr>
          <w:p w14:paraId="6B11CE75" w14:textId="77777777"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23</w:t>
            </w:r>
          </w:p>
        </w:tc>
        <w:tc>
          <w:tcPr>
            <w:tcW w:w="734" w:type="dxa"/>
          </w:tcPr>
          <w:p w14:paraId="252A502C" w14:textId="77777777"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24</w:t>
            </w:r>
          </w:p>
        </w:tc>
        <w:tc>
          <w:tcPr>
            <w:tcW w:w="735" w:type="dxa"/>
          </w:tcPr>
          <w:p w14:paraId="63527097" w14:textId="77777777"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25</w:t>
            </w:r>
          </w:p>
        </w:tc>
        <w:tc>
          <w:tcPr>
            <w:tcW w:w="734" w:type="dxa"/>
          </w:tcPr>
          <w:p w14:paraId="6CB62B11" w14:textId="77777777"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26</w:t>
            </w:r>
          </w:p>
        </w:tc>
        <w:tc>
          <w:tcPr>
            <w:tcW w:w="735" w:type="dxa"/>
          </w:tcPr>
          <w:p w14:paraId="239F1FB1" w14:textId="77777777"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27</w:t>
            </w:r>
          </w:p>
        </w:tc>
        <w:tc>
          <w:tcPr>
            <w:tcW w:w="734" w:type="dxa"/>
          </w:tcPr>
          <w:p w14:paraId="2A8F8E29" w14:textId="77777777"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28</w:t>
            </w:r>
          </w:p>
        </w:tc>
        <w:tc>
          <w:tcPr>
            <w:tcW w:w="735" w:type="dxa"/>
          </w:tcPr>
          <w:p w14:paraId="604D91F6" w14:textId="77777777"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29</w:t>
            </w:r>
          </w:p>
        </w:tc>
        <w:tc>
          <w:tcPr>
            <w:tcW w:w="735" w:type="dxa"/>
          </w:tcPr>
          <w:p w14:paraId="1AE566C2" w14:textId="77777777"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30</w:t>
            </w:r>
          </w:p>
        </w:tc>
      </w:tr>
      <w:tr w:rsidR="00212A70" w14:paraId="6D2BDA54" w14:textId="77777777" w:rsidTr="00710063">
        <w:tc>
          <w:tcPr>
            <w:tcW w:w="734" w:type="dxa"/>
          </w:tcPr>
          <w:p w14:paraId="40D06BC5" w14:textId="2D6DB878" w:rsidR="00E42A02" w:rsidRPr="00710063" w:rsidRDefault="00212A70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ins w:id="244" w:author="唐 圣凯" w:date="2021-10-28T18:09:00Z">
              <w:r>
                <w:rPr>
                  <w:noProof/>
                  <w:sz w:val="24"/>
                </w:rPr>
                <w:t>W</w:t>
              </w:r>
              <w:r w:rsidRPr="00865CFA">
                <w:rPr>
                  <w:noProof/>
                  <w:sz w:val="24"/>
                </w:rPr>
                <w:t>eather</w:t>
              </w:r>
            </w:ins>
            <w:del w:id="245" w:author="唐 圣凯" w:date="2021-10-28T18:09:00Z">
              <w:r w:rsidR="00E42A02" w:rsidDel="00212A70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天气</w:delText>
              </w:r>
            </w:del>
          </w:p>
        </w:tc>
        <w:tc>
          <w:tcPr>
            <w:tcW w:w="735" w:type="dxa"/>
          </w:tcPr>
          <w:p w14:paraId="16C33F9B" w14:textId="7971B886" w:rsidR="00E42A02" w:rsidRPr="00E42A02" w:rsidRDefault="00212A70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ins w:id="246" w:author="唐 圣凯" w:date="2021-10-28T18:09:00Z">
              <w:r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t>S</w:t>
              </w:r>
              <w:r>
                <w:rPr>
                  <w:rFonts w:asciiTheme="minorEastAsia" w:hAnsiTheme="minorEastAsia"/>
                  <w:color w:val="000000"/>
                  <w:kern w:val="0"/>
                  <w:sz w:val="24"/>
                </w:rPr>
                <w:t>unny</w:t>
              </w:r>
            </w:ins>
            <w:del w:id="247" w:author="唐 圣凯" w:date="2021-10-28T18:09:00Z">
              <w:r w:rsidR="00E42A02" w:rsidRPr="00E42A02" w:rsidDel="00212A70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晴</w:delText>
              </w:r>
              <w:r w:rsidR="00E42A02" w:rsidDel="00212A70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朗</w:delText>
              </w:r>
            </w:del>
          </w:p>
        </w:tc>
        <w:tc>
          <w:tcPr>
            <w:tcW w:w="734" w:type="dxa"/>
          </w:tcPr>
          <w:p w14:paraId="5B6BEB62" w14:textId="2D3094F5" w:rsidR="00E42A02" w:rsidRPr="00E42A02" w:rsidRDefault="00212A70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ins w:id="248" w:author="唐 圣凯" w:date="2021-10-28T18:09:00Z">
              <w:r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t>S</w:t>
              </w:r>
              <w:r>
                <w:rPr>
                  <w:rFonts w:asciiTheme="minorEastAsia" w:hAnsiTheme="minorEastAsia"/>
                  <w:color w:val="000000"/>
                  <w:kern w:val="0"/>
                  <w:sz w:val="24"/>
                </w:rPr>
                <w:t>unny</w:t>
              </w:r>
            </w:ins>
            <w:del w:id="249" w:author="唐 圣凯" w:date="2021-10-28T18:09:00Z">
              <w:r w:rsidR="00E42A02" w:rsidRPr="00E42A02" w:rsidDel="00212A70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晴</w:delText>
              </w:r>
              <w:r w:rsidR="00E42A02" w:rsidDel="00212A70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朗</w:delText>
              </w:r>
            </w:del>
          </w:p>
        </w:tc>
        <w:tc>
          <w:tcPr>
            <w:tcW w:w="735" w:type="dxa"/>
          </w:tcPr>
          <w:p w14:paraId="5631F2C8" w14:textId="15FAE6EE" w:rsidR="00E42A02" w:rsidRPr="00E42A02" w:rsidRDefault="00212A70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ins w:id="250" w:author="唐 圣凯" w:date="2021-10-28T18:09:00Z">
              <w:r>
                <w:rPr>
                  <w:kern w:val="0"/>
                  <w:sz w:val="24"/>
                </w:rPr>
                <w:t>H</w:t>
              </w:r>
              <w:r w:rsidRPr="00865CFA">
                <w:rPr>
                  <w:kern w:val="0"/>
                  <w:sz w:val="24"/>
                </w:rPr>
                <w:t xml:space="preserve">igh </w:t>
              </w:r>
              <w:r>
                <w:rPr>
                  <w:kern w:val="0"/>
                  <w:sz w:val="24"/>
                </w:rPr>
                <w:t>T</w:t>
              </w:r>
              <w:r w:rsidRPr="00865CFA">
                <w:rPr>
                  <w:kern w:val="0"/>
                  <w:sz w:val="24"/>
                </w:rPr>
                <w:t>emperature</w:t>
              </w:r>
            </w:ins>
            <w:del w:id="251" w:author="唐 圣凯" w:date="2021-10-28T18:09:00Z">
              <w:r w:rsidR="00E42A02" w:rsidRPr="00E42A02" w:rsidDel="00212A70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高温</w:delText>
              </w:r>
            </w:del>
          </w:p>
        </w:tc>
        <w:tc>
          <w:tcPr>
            <w:tcW w:w="734" w:type="dxa"/>
          </w:tcPr>
          <w:p w14:paraId="553BB6E0" w14:textId="12B72674"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del w:id="252" w:author="唐 圣凯" w:date="2021-10-28T18:09:00Z">
              <w:r w:rsidRPr="00E42A02" w:rsidDel="00212A70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晴</w:delText>
              </w:r>
              <w:r w:rsidDel="00212A70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朗</w:delText>
              </w:r>
            </w:del>
            <w:ins w:id="253" w:author="唐 圣凯" w:date="2021-10-28T18:09:00Z">
              <w:r w:rsidR="00212A70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t>S</w:t>
              </w:r>
              <w:r w:rsidR="00212A70">
                <w:rPr>
                  <w:rFonts w:asciiTheme="minorEastAsia" w:hAnsiTheme="minorEastAsia"/>
                  <w:color w:val="000000"/>
                  <w:kern w:val="0"/>
                  <w:sz w:val="24"/>
                </w:rPr>
                <w:t>unny</w:t>
              </w:r>
            </w:ins>
          </w:p>
        </w:tc>
        <w:tc>
          <w:tcPr>
            <w:tcW w:w="735" w:type="dxa"/>
          </w:tcPr>
          <w:p w14:paraId="6EE38F81" w14:textId="7DF016FA" w:rsidR="00E42A02" w:rsidRPr="00E42A02" w:rsidRDefault="00212A70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ins w:id="254" w:author="唐 圣凯" w:date="2021-10-28T18:10:00Z">
              <w:r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t>S</w:t>
              </w:r>
              <w:r>
                <w:rPr>
                  <w:rFonts w:asciiTheme="minorEastAsia" w:hAnsiTheme="minorEastAsia"/>
                  <w:color w:val="000000"/>
                  <w:kern w:val="0"/>
                  <w:sz w:val="24"/>
                </w:rPr>
                <w:t>andstorm</w:t>
              </w:r>
            </w:ins>
            <w:del w:id="255" w:author="唐 圣凯" w:date="2021-10-28T18:10:00Z">
              <w:r w:rsidR="00E42A02" w:rsidRPr="00E42A02" w:rsidDel="00212A70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沙暴</w:delText>
              </w:r>
            </w:del>
          </w:p>
        </w:tc>
        <w:tc>
          <w:tcPr>
            <w:tcW w:w="734" w:type="dxa"/>
          </w:tcPr>
          <w:p w14:paraId="2B0549CA" w14:textId="198DD7FB" w:rsidR="00E42A02" w:rsidRPr="00E42A02" w:rsidRDefault="00212A70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ins w:id="256" w:author="唐 圣凯" w:date="2021-10-28T18:10:00Z">
              <w:r>
                <w:rPr>
                  <w:kern w:val="0"/>
                  <w:sz w:val="24"/>
                </w:rPr>
                <w:t>H</w:t>
              </w:r>
              <w:r w:rsidRPr="00865CFA">
                <w:rPr>
                  <w:kern w:val="0"/>
                  <w:sz w:val="24"/>
                </w:rPr>
                <w:t xml:space="preserve">igh </w:t>
              </w:r>
              <w:r>
                <w:rPr>
                  <w:kern w:val="0"/>
                  <w:sz w:val="24"/>
                </w:rPr>
                <w:t>T</w:t>
              </w:r>
              <w:r w:rsidRPr="00865CFA">
                <w:rPr>
                  <w:kern w:val="0"/>
                  <w:sz w:val="24"/>
                </w:rPr>
                <w:t>emperature</w:t>
              </w:r>
            </w:ins>
            <w:del w:id="257" w:author="唐 圣凯" w:date="2021-10-28T18:10:00Z">
              <w:r w:rsidR="00E42A02" w:rsidRPr="00E42A02" w:rsidDel="00212A70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高温</w:delText>
              </w:r>
            </w:del>
          </w:p>
        </w:tc>
        <w:tc>
          <w:tcPr>
            <w:tcW w:w="735" w:type="dxa"/>
          </w:tcPr>
          <w:p w14:paraId="04ECA307" w14:textId="11BA609F" w:rsidR="00E42A02" w:rsidRPr="00E42A02" w:rsidRDefault="00212A70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ins w:id="258" w:author="唐 圣凯" w:date="2021-10-28T18:10:00Z">
              <w:r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t>S</w:t>
              </w:r>
              <w:r>
                <w:rPr>
                  <w:rFonts w:asciiTheme="minorEastAsia" w:hAnsiTheme="minorEastAsia"/>
                  <w:color w:val="000000"/>
                  <w:kern w:val="0"/>
                  <w:sz w:val="24"/>
                </w:rPr>
                <w:t>unny</w:t>
              </w:r>
            </w:ins>
            <w:del w:id="259" w:author="唐 圣凯" w:date="2021-10-28T18:10:00Z">
              <w:r w:rsidR="00E42A02" w:rsidRPr="00E42A02" w:rsidDel="00212A70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晴</w:delText>
              </w:r>
              <w:r w:rsidR="00E42A02" w:rsidDel="00212A70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朗</w:delText>
              </w:r>
            </w:del>
          </w:p>
        </w:tc>
        <w:tc>
          <w:tcPr>
            <w:tcW w:w="734" w:type="dxa"/>
          </w:tcPr>
          <w:p w14:paraId="0536F274" w14:textId="5778F37A" w:rsidR="00E42A02" w:rsidRPr="00E42A02" w:rsidRDefault="00212A70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ins w:id="260" w:author="唐 圣凯" w:date="2021-10-28T18:11:00Z">
              <w:r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t>S</w:t>
              </w:r>
              <w:r>
                <w:rPr>
                  <w:rFonts w:asciiTheme="minorEastAsia" w:hAnsiTheme="minorEastAsia"/>
                  <w:color w:val="000000"/>
                  <w:kern w:val="0"/>
                  <w:sz w:val="24"/>
                </w:rPr>
                <w:t>unny</w:t>
              </w:r>
            </w:ins>
            <w:del w:id="261" w:author="唐 圣凯" w:date="2021-10-28T18:11:00Z">
              <w:r w:rsidR="00E42A02" w:rsidRPr="00E42A02" w:rsidDel="00212A70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晴</w:delText>
              </w:r>
              <w:r w:rsidR="00E42A02" w:rsidDel="00212A70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朗</w:delText>
              </w:r>
            </w:del>
          </w:p>
        </w:tc>
        <w:tc>
          <w:tcPr>
            <w:tcW w:w="735" w:type="dxa"/>
          </w:tcPr>
          <w:p w14:paraId="27FFF461" w14:textId="7A0FDA7B" w:rsidR="00E42A02" w:rsidRPr="00E42A02" w:rsidRDefault="00212A70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ins w:id="262" w:author="唐 圣凯" w:date="2021-10-28T18:11:00Z">
              <w:r>
                <w:rPr>
                  <w:kern w:val="0"/>
                  <w:sz w:val="24"/>
                </w:rPr>
                <w:t>H</w:t>
              </w:r>
              <w:r w:rsidRPr="00865CFA">
                <w:rPr>
                  <w:kern w:val="0"/>
                  <w:sz w:val="24"/>
                </w:rPr>
                <w:t xml:space="preserve">igh </w:t>
              </w:r>
              <w:r>
                <w:rPr>
                  <w:kern w:val="0"/>
                  <w:sz w:val="24"/>
                </w:rPr>
                <w:t>T</w:t>
              </w:r>
              <w:r w:rsidRPr="00865CFA">
                <w:rPr>
                  <w:kern w:val="0"/>
                  <w:sz w:val="24"/>
                </w:rPr>
                <w:t>emperature</w:t>
              </w:r>
            </w:ins>
            <w:del w:id="263" w:author="唐 圣凯" w:date="2021-10-28T18:11:00Z">
              <w:r w:rsidR="00E42A02" w:rsidRPr="00E42A02" w:rsidDel="00212A70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高温</w:delText>
              </w:r>
            </w:del>
          </w:p>
        </w:tc>
        <w:tc>
          <w:tcPr>
            <w:tcW w:w="735" w:type="dxa"/>
          </w:tcPr>
          <w:p w14:paraId="214EF579" w14:textId="7FC04F41" w:rsidR="00E42A02" w:rsidRPr="00E42A02" w:rsidRDefault="00212A70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ins w:id="264" w:author="唐 圣凯" w:date="2021-10-28T18:11:00Z">
              <w:r>
                <w:rPr>
                  <w:kern w:val="0"/>
                  <w:sz w:val="24"/>
                </w:rPr>
                <w:t>H</w:t>
              </w:r>
              <w:r w:rsidRPr="00865CFA">
                <w:rPr>
                  <w:kern w:val="0"/>
                  <w:sz w:val="24"/>
                </w:rPr>
                <w:t xml:space="preserve">igh </w:t>
              </w:r>
              <w:r>
                <w:rPr>
                  <w:kern w:val="0"/>
                  <w:sz w:val="24"/>
                </w:rPr>
                <w:t>T</w:t>
              </w:r>
              <w:r w:rsidRPr="00865CFA">
                <w:rPr>
                  <w:kern w:val="0"/>
                  <w:sz w:val="24"/>
                </w:rPr>
                <w:t>emperature</w:t>
              </w:r>
            </w:ins>
            <w:del w:id="265" w:author="唐 圣凯" w:date="2021-10-28T18:11:00Z">
              <w:r w:rsidR="00E42A02" w:rsidRPr="00E42A02" w:rsidDel="00212A70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高温</w:delText>
              </w:r>
            </w:del>
          </w:p>
        </w:tc>
      </w:tr>
    </w:tbl>
    <w:p w14:paraId="4663AB45" w14:textId="77777777" w:rsidR="0054099B" w:rsidRDefault="0054099B">
      <w:pPr>
        <w:rPr>
          <w:rFonts w:ascii="Times New Roman" w:hAnsi="Times New Roman" w:cs="Times New Roman"/>
          <w:noProof/>
          <w:sz w:val="24"/>
        </w:rPr>
      </w:pPr>
    </w:p>
    <w:p w14:paraId="78AE5F7D" w14:textId="07C83C42" w:rsidR="0037294C" w:rsidRDefault="007E6F1A">
      <w:pPr>
        <w:rPr>
          <w:rFonts w:ascii="Times New Roman" w:hAnsi="Times New Roman" w:cs="Times New Roman"/>
          <w:noProof/>
          <w:sz w:val="24"/>
        </w:rPr>
      </w:pPr>
      <w:ins w:id="266" w:author="唐 圣凯" w:date="2021-10-28T18:22:00Z">
        <w:r>
          <w:rPr>
            <w:rFonts w:ascii="Times New Roman" w:hAnsi="Times New Roman" w:cs="Times New Roman" w:hint="eastAsia"/>
            <w:noProof/>
            <w:sz w:val="24"/>
          </w:rPr>
          <w:t>M</w:t>
        </w:r>
        <w:r>
          <w:rPr>
            <w:rFonts w:ascii="Times New Roman" w:hAnsi="Times New Roman" w:cs="Times New Roman"/>
            <w:noProof/>
            <w:sz w:val="24"/>
          </w:rPr>
          <w:t>ap</w:t>
        </w:r>
      </w:ins>
      <w:del w:id="267" w:author="唐 圣凯" w:date="2021-10-28T18:22:00Z">
        <w:r w:rsidR="0037294C" w:rsidDel="007E6F1A">
          <w:rPr>
            <w:rFonts w:ascii="Times New Roman" w:hAnsi="Times New Roman" w:cs="Times New Roman" w:hint="eastAsia"/>
            <w:noProof/>
            <w:sz w:val="24"/>
          </w:rPr>
          <w:delText>地图</w:delText>
        </w:r>
      </w:del>
      <w:r w:rsidR="0037294C">
        <w:rPr>
          <w:rFonts w:ascii="Times New Roman" w:hAnsi="Times New Roman" w:cs="Times New Roman" w:hint="eastAsia"/>
          <w:noProof/>
          <w:sz w:val="24"/>
        </w:rPr>
        <w:t>：</w:t>
      </w:r>
    </w:p>
    <w:p w14:paraId="54922E0D" w14:textId="77777777" w:rsidR="0037294C" w:rsidRDefault="0037294C">
      <w:pPr>
        <w:rPr>
          <w:rFonts w:ascii="Times New Roman" w:hAnsi="Times New Roman" w:cs="Times New Roman"/>
          <w:noProof/>
          <w:sz w:val="24"/>
        </w:rPr>
      </w:pPr>
    </w:p>
    <w:p w14:paraId="06FD9B71" w14:textId="77777777" w:rsidR="00DC0850" w:rsidRDefault="00127A91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pict w14:anchorId="66210B0A">
          <v:group id="组合 188" o:spid="_x0000_s2150" style="position:absolute;left:0;text-align:left;margin-left:46.5pt;margin-top:8.65pt;width:320.1pt;height:283.55pt;z-index:251649024;mso-width-relative:margin;mso-height-relative:margin" coordorigin="3998,1513" coordsize="8379,7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">
            <v:group id="组合 122" o:spid="_x0000_s2151" style="position:absolute;left:4039;top:1513;width:8338;height:7422" coordorigin="4039,1513" coordsize="8338,7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<v:group id="组合 82" o:spid="_x0000_s2152" style="position:absolute;left:4039;top:1513;width:8338;height:3830" coordorigin="4039,1513" coordsize="8338,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<v:group id="组合 62" o:spid="_x0000_s2153" style="position:absolute;left:4039;top:1513;width:8338;height:2032" coordorigin="4039,1513" coordsize="8338,2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<v:group id="组合 52" o:spid="_x0000_s2154" style="position:absolute;left:4039;top:1513;width:7847;height:1134" coordorigin="4039,1513" coordsize="7847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<o:lock v:ext="edit" aspectratio="t"/>
                    <v:shapetype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六边形 3" o:spid="_x0000_s2155" type="#_x0000_t9" style="position:absolute;left:3962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  <v:textbox style="layout-flow:vertical;mso-layout-flow-alt:bottom-to-top;mso-next-textbox:#六边形 3">
                        <w:txbxContent>
                          <w:p w14:paraId="47842763" w14:textId="77777777" w:rsidR="006522D8" w:rsidRDefault="006522D8">
                            <w:pPr>
                              <w:pStyle w:val="NormalWeb"/>
                              <w:jc w:val="center"/>
                            </w:pPr>
                            <w:r>
                              <w:rPr>
                                <w:rFonts w:hAnsi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六边形 4" o:spid="_x0000_s2156" type="#_x0000_t9" style="position:absolute;left:4943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" adj="4671" filled="f" strokecolor="#1f4d78 [1604]" strokeweight="1pt">
                      <v:path arrowok="t"/>
                      <o:lock v:ext="edit" aspectratio="t"/>
                      <v:textbox style="layout-flow:vertical;mso-layout-flow-alt:bottom-to-top;mso-next-textbox:#六边形 4">
                        <w:txbxContent>
                          <w:p w14:paraId="5ECAD923" w14:textId="77777777" w:rsidR="006522D8" w:rsidRDefault="006522D8">
                            <w:pPr>
                              <w:pStyle w:val="NormalWeb"/>
                              <w:jc w:val="center"/>
                            </w:pPr>
                            <w:r>
                              <w:rPr>
                                <w:rFonts w:hAnsi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22</w:t>
                            </w:r>
                          </w:p>
                        </w:txbxContent>
                      </v:textbox>
                    </v:shape>
                    <v:shape id="六边形 5" o:spid="_x0000_s2157" type="#_x0000_t9" style="position:absolute;left:5924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" adj="4671" filled="f" strokecolor="#1f4d78 [1604]" strokeweight="1pt">
                      <v:path arrowok="t"/>
                      <o:lock v:ext="edit" aspectratio="t"/>
                    </v:shape>
                    <v:shape id="六边形 6" o:spid="_x0000_s2158" type="#_x0000_t9" style="position:absolute;left:6905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" adj="4671" filled="f" strokecolor="#1f4d78 [1604]" strokeweight="1pt">
                      <v:path arrowok="t"/>
                      <o:lock v:ext="edit" aspectratio="t"/>
                    </v:shape>
                    <v:shape id="六边形 7" o:spid="_x0000_s2159" type="#_x0000_t9" style="position:absolute;left:7886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" adj="4671" filled="f" strokecolor="#1f4d78 [1604]" strokeweight="1pt">
                      <v:path arrowok="t"/>
                      <o:lock v:ext="edit" aspectratio="t"/>
                    </v:shape>
                    <v:shape id="六边形 8" o:spid="_x0000_s2160" type="#_x0000_t9" style="position:absolute;left:8867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" adj="4671" filled="f" strokecolor="#1f4d78 [1604]" strokeweight="1pt">
                      <v:path arrowok="t"/>
                      <o:lock v:ext="edit" aspectratio="t"/>
                    </v:shape>
                    <v:shape id="六边形 50" o:spid="_x0000_s2161" type="#_x0000_t9" style="position:absolute;left:9848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51" o:spid="_x0000_s2162" type="#_x0000_t9" style="position:absolute;left:10829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</v:group>
                  <v:group id="组合 53" o:spid="_x0000_s2163" style="position:absolute;left:4529;top:2411;width:7848;height:1134" coordorigin="4038,1514" coordsize="7848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<o:lock v:ext="edit" aspectratio="t"/>
                    <v:shape id="六边形 54" o:spid="_x0000_s2164" type="#_x0000_t9" style="position:absolute;left:3962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" adj="4671" filled="f" strokecolor="#1f4d78 [1604]" strokeweight="1pt">
                      <v:path arrowok="t"/>
                      <o:lock v:ext="edit" aspectratio="t"/>
                    </v:shape>
                    <v:shape id="六边形 55" o:spid="_x0000_s2165" type="#_x0000_t9" style="position:absolute;left:4943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" adj="4671" filled="f" strokecolor="#1f4d78 [1604]" strokeweight="1pt">
                      <v:path arrowok="t"/>
                      <o:lock v:ext="edit" aspectratio="t"/>
                    </v:shape>
                    <v:shape id="六边形 56" o:spid="_x0000_s2166" type="#_x0000_t9" style="position:absolute;left:5924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57" o:spid="_x0000_s2167" type="#_x0000_t9" style="position:absolute;left:6905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" adj="4671" filled="f" strokecolor="#1f4d78 [1604]" strokeweight="1pt">
                      <v:path arrowok="t"/>
                      <o:lock v:ext="edit" aspectratio="t"/>
                    </v:shape>
                    <v:shape id="六边形 58" o:spid="_x0000_s2168" type="#_x0000_t9" style="position:absolute;left:7886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59" o:spid="_x0000_s2169" type="#_x0000_t9" style="position:absolute;left:8867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" adj="4671" filled="f" strokecolor="#1f4d78 [1604]" strokeweight="1pt">
                      <v:path arrowok="t"/>
                      <o:lock v:ext="edit" aspectratio="t"/>
                    </v:shape>
                    <v:shape id="六边形 60" o:spid="_x0000_s2170" type="#_x0000_t9" style="position:absolute;left:9848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" adj="4671" filled="f" strokecolor="#1f4d78 [1604]" strokeweight="1pt">
                      <v:path arrowok="t"/>
                      <o:lock v:ext="edit" aspectratio="t"/>
                    </v:shape>
                    <v:shape id="六边形 61" o:spid="_x0000_s2171" type="#_x0000_t9" style="position:absolute;left:10829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" adj="4671" filled="f" strokecolor="#1f4d78 [1604]" strokeweight="1pt">
                      <v:path arrowok="t"/>
                      <o:lock v:ext="edit" aspectratio="t"/>
                    </v:shape>
                  </v:group>
                </v:group>
                <v:group id="组合 63" o:spid="_x0000_s2172" style="position:absolute;left:4039;top:3312;width:8337;height:2031" coordorigin="4039,1513" coordsize="8337,2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<v:group id="组合 64" o:spid="_x0000_s2173" style="position:absolute;left:4039;top:1513;width:7847;height:1134" coordorigin="4039,1513" coordsize="7847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<o:lock v:ext="edit" aspectratio="t"/>
                    <v:shape id="六边形 65" o:spid="_x0000_s2174" type="#_x0000_t9" style="position:absolute;left:3962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" adj="4671" filled="f" strokecolor="#1f4d78 [1604]" strokeweight="1pt">
                      <v:path arrowok="t"/>
                      <o:lock v:ext="edit" aspectratio="t"/>
                    </v:shape>
                    <v:shape id="六边形 66" o:spid="_x0000_s2175" type="#_x0000_t9" style="position:absolute;left:4943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" adj="4671" filled="f" strokecolor="#1f4d78 [1604]" strokeweight="1pt">
                      <v:path arrowok="t"/>
                      <o:lock v:ext="edit" aspectratio="t"/>
                    </v:shape>
                    <v:shape id="六边形 67" o:spid="_x0000_s2176" type="#_x0000_t9" style="position:absolute;left:5924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" adj="4671" filled="f" strokecolor="#1f4d78 [1604]" strokeweight="1pt">
                      <v:path arrowok="t"/>
                      <o:lock v:ext="edit" aspectratio="t"/>
                    </v:shape>
                    <v:shape id="六边形 68" o:spid="_x0000_s2177" type="#_x0000_t9" style="position:absolute;left:6905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" adj="4671" filled="f" strokecolor="#1f4d78 [1604]" strokeweight="1pt">
                      <v:path arrowok="t"/>
                      <o:lock v:ext="edit" aspectratio="t"/>
                    </v:shape>
                    <v:shape id="六边形 69" o:spid="_x0000_s2178" type="#_x0000_t9" style="position:absolute;left:7886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" adj="4671" filled="f" strokecolor="#1f4d78 [1604]" strokeweight="1pt">
                      <v:path arrowok="t"/>
                      <o:lock v:ext="edit" aspectratio="t"/>
                    </v:shape>
                    <v:shape id="六边形 70" o:spid="_x0000_s2179" type="#_x0000_t9" style="position:absolute;left:8867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71" o:spid="_x0000_s2180" type="#_x0000_t9" style="position:absolute;left:9848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72" o:spid="_x0000_s2181" type="#_x0000_t9" style="position:absolute;left:10829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</v:group>
                  <v:group id="组合 73" o:spid="_x0000_s2182" style="position:absolute;left:4530;top:2410;width:7847;height:1134" coordorigin="4039,1513" coordsize="7847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<o:lock v:ext="edit" aspectratio="t"/>
                    <v:shape id="六边形 74" o:spid="_x0000_s2183" type="#_x0000_t9" style="position:absolute;left:3962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" adj="4671" filled="f" strokecolor="#1f4d78 [1604]" strokeweight="1pt">
                      <v:path arrowok="t"/>
                      <o:lock v:ext="edit" aspectratio="t"/>
                    </v:shape>
                    <v:shape id="六边形 75" o:spid="_x0000_s2184" type="#_x0000_t9" style="position:absolute;left:4943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" adj="4671" filled="f" strokecolor="#1f4d78 [1604]" strokeweight="1pt">
                      <v:path arrowok="t"/>
                      <o:lock v:ext="edit" aspectratio="t"/>
                    </v:shape>
                    <v:shape id="六边形 76" o:spid="_x0000_s2185" type="#_x0000_t9" style="position:absolute;left:5924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77" o:spid="_x0000_s2186" type="#_x0000_t9" style="position:absolute;left:6905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" adj="4671" filled="f" strokecolor="#1f4d78 [1604]" strokeweight="1pt">
                      <v:path arrowok="t"/>
                      <o:lock v:ext="edit" aspectratio="t"/>
                    </v:shape>
                    <v:shape id="六边形 78" o:spid="_x0000_s2187" type="#_x0000_t9" style="position:absolute;left:7886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79" o:spid="_x0000_s2188" type="#_x0000_t9" style="position:absolute;left:8867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" adj="4671" filled="f" strokecolor="#1f4d78 [1604]" strokeweight="1pt">
                      <v:path arrowok="t"/>
                      <o:lock v:ext="edit" aspectratio="t"/>
                    </v:shape>
                    <v:shape id="六边形 80" o:spid="_x0000_s2189" type="#_x0000_t9" style="position:absolute;left:9848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81" o:spid="_x0000_s2190" type="#_x0000_t9" style="position:absolute;left:10829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</v:group>
                </v:group>
              </v:group>
              <v:group id="组合 83" o:spid="_x0000_s2191" style="position:absolute;left:4039;top:5106;width:8336;height:3829" coordorigin="4039,1513" coordsize="8336,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<v:group id="组合 84" o:spid="_x0000_s2192" style="position:absolute;left:4039;top:1513;width:8337;height:2031" coordorigin="4039,1513" coordsize="8337,2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<v:group id="组合 85" o:spid="_x0000_s2193" style="position:absolute;left:4039;top:1513;width:7847;height:1134" coordorigin="4039,1513" coordsize="7847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  <o:lock v:ext="edit" aspectratio="t"/>
                    <v:shape id="六边形 86" o:spid="_x0000_s2194" type="#_x0000_t9" style="position:absolute;left:3962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87" o:spid="_x0000_s2195" type="#_x0000_t9" style="position:absolute;left:4943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88" o:spid="_x0000_s2196" type="#_x0000_t9" style="position:absolute;left:5924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" adj="4671" filled="f" strokecolor="#1f4d78 [1604]" strokeweight="1pt">
                      <v:path arrowok="t"/>
                      <o:lock v:ext="edit" aspectratio="t"/>
                    </v:shape>
                    <v:shape id="六边形 89" o:spid="_x0000_s2197" type="#_x0000_t9" style="position:absolute;left:6905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" adj="4671" filled="f" strokecolor="#1f4d78 [1604]" strokeweight="1pt">
                      <v:path arrowok="t"/>
                      <o:lock v:ext="edit" aspectratio="t"/>
                    </v:shape>
                    <v:shape id="六边形 90" o:spid="_x0000_s2198" type="#_x0000_t9" style="position:absolute;left:7886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91" o:spid="_x0000_s2199" type="#_x0000_t9" style="position:absolute;left:8867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92" o:spid="_x0000_s2200" type="#_x0000_t9" style="position:absolute;left:9848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93" o:spid="_x0000_s2201" type="#_x0000_t9" style="position:absolute;left:10829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</v:group>
                  <v:group id="组合 94" o:spid="_x0000_s2202" style="position:absolute;left:4530;top:2410;width:7847;height:1134" coordorigin="4039,1513" coordsize="7847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<o:lock v:ext="edit" aspectratio="t"/>
                    <v:shape id="六边形 95" o:spid="_x0000_s2203" type="#_x0000_t9" style="position:absolute;left:3962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" adj="4671" filled="f" strokecolor="#1f4d78 [1604]" strokeweight="1pt">
                      <v:path arrowok="t"/>
                      <o:lock v:ext="edit" aspectratio="t"/>
                    </v:shape>
                    <v:shape id="六边形 96" o:spid="_x0000_s2204" type="#_x0000_t9" style="position:absolute;left:4943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97" o:spid="_x0000_s2205" type="#_x0000_t9" style="position:absolute;left:5924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" adj="4671" filled="f" strokecolor="#1f4d78 [1604]" strokeweight="1pt">
                      <v:path arrowok="t"/>
                      <o:lock v:ext="edit" aspectratio="t"/>
                    </v:shape>
                    <v:shape id="六边形 98" o:spid="_x0000_s2206" type="#_x0000_t9" style="position:absolute;left:6905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99" o:spid="_x0000_s2207" type="#_x0000_t9" style="position:absolute;left:7886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100" o:spid="_x0000_s2208" type="#_x0000_t9" style="position:absolute;left:8867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" adj="4671" filled="f" strokecolor="#1f4d78 [1604]" strokeweight="1pt">
                      <v:path arrowok="t"/>
                      <o:lock v:ext="edit" aspectratio="t"/>
                    </v:shape>
                    <v:shape id="六边形 101" o:spid="_x0000_s2209" type="#_x0000_t9" style="position:absolute;left:9848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" adj="4671" filled="f" strokecolor="#1f4d78 [1604]" strokeweight="1pt">
                      <v:path arrowok="t"/>
                      <o:lock v:ext="edit" aspectratio="t"/>
                    </v:shape>
                    <v:shape id="六边形 102" o:spid="_x0000_s2210" type="#_x0000_t9" style="position:absolute;left:10829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" adj="4671" filled="f" strokecolor="#1f4d78 [1604]" strokeweight="1pt">
                      <v:path arrowok="t"/>
                      <o:lock v:ext="edit" aspectratio="t"/>
                    </v:shape>
                  </v:group>
                </v:group>
                <v:group id="组合 103" o:spid="_x0000_s2211" style="position:absolute;left:4039;top:3312;width:8337;height:2031" coordorigin="4039,1513" coordsize="8337,2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<v:group id="组合 104" o:spid="_x0000_s2212" style="position:absolute;left:4039;top:1513;width:7847;height:1134" coordorigin="4039,1513" coordsize="7847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<o:lock v:ext="edit" aspectratio="t"/>
                    <v:shape id="六边形 105" o:spid="_x0000_s2213" type="#_x0000_t9" style="position:absolute;left:3962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" adj="4671" filled="f" strokecolor="#1f4d78 [1604]" strokeweight="1pt">
                      <v:path arrowok="t"/>
                      <o:lock v:ext="edit" aspectratio="t"/>
                    </v:shape>
                    <v:shape id="六边形 106" o:spid="_x0000_s2214" type="#_x0000_t9" style="position:absolute;left:4943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" adj="4671" filled="f" strokecolor="#1f4d78 [1604]" strokeweight="1pt">
                      <v:path arrowok="t"/>
                      <o:lock v:ext="edit" aspectratio="t"/>
                    </v:shape>
                    <v:shape id="六边形 107" o:spid="_x0000_s2215" type="#_x0000_t9" style="position:absolute;left:5924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" adj="4671" filled="f" strokecolor="#1f4d78 [1604]" strokeweight="1pt">
                      <v:path arrowok="t"/>
                      <o:lock v:ext="edit" aspectratio="t"/>
                    </v:shape>
                    <v:shape id="六边形 108" o:spid="_x0000_s2216" type="#_x0000_t9" style="position:absolute;left:6905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" adj="4671" filled="f" strokecolor="#1f4d78 [1604]" strokeweight="1pt">
                      <v:path arrowok="t"/>
                      <o:lock v:ext="edit" aspectratio="t"/>
                    </v:shape>
                    <v:shape id="六边形 109" o:spid="_x0000_s2217" type="#_x0000_t9" style="position:absolute;left:7886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110" o:spid="_x0000_s2218" type="#_x0000_t9" style="position:absolute;left:8867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" adj="4671" filled="f" strokecolor="#1f4d78 [1604]" strokeweight="1pt">
                      <v:path arrowok="t"/>
                      <o:lock v:ext="edit" aspectratio="t"/>
                    </v:shape>
                    <v:shape id="六边形 111" o:spid="_x0000_s2219" type="#_x0000_t9" style="position:absolute;left:9848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" adj="4671" filled="f" strokecolor="#1f4d78 [1604]" strokeweight="1pt">
                      <v:path arrowok="t"/>
                      <o:lock v:ext="edit" aspectratio="t"/>
                    </v:shape>
                    <v:shape id="六边形 112" o:spid="_x0000_s2220" type="#_x0000_t9" style="position:absolute;left:10829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" adj="4671" filled="f" strokecolor="#1f4d78 [1604]" strokeweight="1pt">
                      <v:path arrowok="t"/>
                      <o:lock v:ext="edit" aspectratio="t"/>
                    </v:shape>
                  </v:group>
                  <v:group id="组合 113" o:spid="_x0000_s2221" style="position:absolute;left:4530;top:2410;width:7847;height:1134" coordorigin="4039,1513" coordsize="7847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<o:lock v:ext="edit" aspectratio="t"/>
                    <v:shape id="六边形 114" o:spid="_x0000_s2222" type="#_x0000_t9" style="position:absolute;left:3962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" adj="4671" filled="f" strokecolor="#1f4d78 [1604]" strokeweight="1pt">
                      <v:path arrowok="t"/>
                      <o:lock v:ext="edit" aspectratio="t"/>
                    </v:shape>
                    <v:shape id="六边形 115" o:spid="_x0000_s2223" type="#_x0000_t9" style="position:absolute;left:4943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" adj="4671" filled="f" strokecolor="#1f4d78 [1604]" strokeweight="1pt">
                      <v:path arrowok="t"/>
                      <o:lock v:ext="edit" aspectratio="t"/>
                    </v:shape>
                    <v:shape id="六边形 116" o:spid="_x0000_s2224" type="#_x0000_t9" style="position:absolute;left:5924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" adj="4671" filled="f" strokecolor="#1f4d78 [1604]" strokeweight="1pt">
                      <v:path arrowok="t"/>
                      <o:lock v:ext="edit" aspectratio="t"/>
                    </v:shape>
                    <v:shape id="六边形 117" o:spid="_x0000_s2225" type="#_x0000_t9" style="position:absolute;left:6905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118" o:spid="_x0000_s2226" type="#_x0000_t9" style="position:absolute;left:7886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" adj="4671" filled="f" strokecolor="#1f4d78 [1604]" strokeweight="1pt">
                      <v:path arrowok="t"/>
                      <o:lock v:ext="edit" aspectratio="t"/>
                    </v:shape>
                    <v:shape id="六边形 119" o:spid="_x0000_s2227" type="#_x0000_t9" style="position:absolute;left:8867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120" o:spid="_x0000_s2228" type="#_x0000_t9" style="position:absolute;left:9848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" adj="4671" filled="f" strokecolor="#1f4d78 [1604]" strokeweight="1pt">
                      <v:path arrowok="t"/>
                      <o:lock v:ext="edit" aspectratio="t"/>
                    </v:shape>
                    <v:shape id="六边形 121" o:spid="_x0000_s2229" type="#_x0000_t9" style="position:absolute;left:10829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</v:group>
                </v:group>
              </v:group>
            </v:group>
            <v:shape id="_x0000_s2230" type="#_x0000_t202" style="position:absolute;left:3998;top:1612;width:1001;height:10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" filled="f" stroked="f">
              <v:textbox style="mso-next-textbox:#_x0000_s2230;mso-fit-shape-to-text:t">
                <w:txbxContent>
                  <w:p w14:paraId="3B449E24" w14:textId="35B5A7C4" w:rsidR="006522D8" w:rsidRDefault="006522D8" w:rsidP="007922FD">
                    <w:pPr>
                      <w:pStyle w:val="NormalWeb"/>
                      <w:jc w:val="center"/>
                    </w:pPr>
                    <w:del w:id="268" w:author="唐 圣凯" w:date="2021-10-28T18:22:00Z">
                      <w:r w:rsidRPr="0037294C" w:rsidDel="007E6F1A">
                        <w:rPr>
                          <w:rFonts w:ascii="Times New Roman" w:hAnsi="Times New Roman" w:cs="Times New Roman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delText>起点</w:delText>
                      </w:r>
                    </w:del>
                    <w:ins w:id="269" w:author="唐 圣凯" w:date="2021-10-28T18:22:00Z">
                      <w:r w:rsidR="007E6F1A">
                        <w:rPr>
                          <w:rFonts w:ascii="Times New Roman" w:hAnsi="Times New Roman" w:cs="Times New Roman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S</w:t>
                      </w:r>
                      <w:r w:rsidR="007E6F1A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1"/>
                          <w:szCs w:val="21"/>
                        </w:rPr>
                        <w:t>tart</w:t>
                      </w:r>
                    </w:ins>
                    <w:r w:rsidRPr="0037294C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1</w:t>
                    </w:r>
                  </w:p>
                </w:txbxContent>
              </v:textbox>
            </v:shape>
            <v:shape id="文本框 124" o:spid="_x0000_s2231" type="#_x0000_t202" style="position:absolute;left:5237;top:1569;width:561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" filled="f" stroked="f">
              <v:textbox style="mso-next-textbox:#文本框 124;mso-fit-shape-to-text:t">
                <w:txbxContent>
                  <w:p w14:paraId="37CD1117" w14:textId="77777777" w:rsidR="006522D8" w:rsidRPr="003C0628" w:rsidRDefault="006522D8">
                    <w:pPr>
                      <w:pStyle w:val="NormalWeb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shape>
            <v:shape id="文本框 125" o:spid="_x0000_s2232" type="#_x0000_t202" style="position:absolute;left:6192;top:1582;width:561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" filled="f" stroked="f">
              <v:textbox style="mso-next-textbox:#文本框 125;mso-fit-shape-to-text:t">
                <w:txbxContent>
                  <w:p w14:paraId="3DC37CC3" w14:textId="77777777" w:rsidR="006522D8" w:rsidRPr="003C0628" w:rsidRDefault="006522D8">
                    <w:pPr>
                      <w:pStyle w:val="NormalWeb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shape>
            <v:shape id="文本框 126" o:spid="_x0000_s2233" type="#_x0000_t202" style="position:absolute;left:7185;top:1596;width:561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" filled="f" stroked="f">
              <v:textbox style="mso-next-textbox:#文本框 126;mso-fit-shape-to-text:t">
                <w:txbxContent>
                  <w:p w14:paraId="0C57B412" w14:textId="77777777" w:rsidR="006522D8" w:rsidRPr="003C0628" w:rsidRDefault="006522D8">
                    <w:pPr>
                      <w:pStyle w:val="NormalWeb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</w:t>
                    </w:r>
                  </w:p>
                </w:txbxContent>
              </v:textbox>
            </v:shape>
            <v:shape id="文本框 127" o:spid="_x0000_s2234" type="#_x0000_t202" style="position:absolute;left:8141;top:1595;width:561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" filled="f" stroked="f">
              <v:textbox style="mso-next-textbox:#文本框 127;mso-fit-shape-to-text:t">
                <w:txbxContent>
                  <w:p w14:paraId="73538699" w14:textId="77777777" w:rsidR="006522D8" w:rsidRPr="003C0628" w:rsidRDefault="006522D8">
                    <w:pPr>
                      <w:pStyle w:val="NormalWeb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</w:t>
                    </w:r>
                  </w:p>
                </w:txbxContent>
              </v:textbox>
            </v:shape>
            <v:shape id="文本框 128" o:spid="_x0000_s2235" type="#_x0000_t202" style="position:absolute;left:9121;top:1575;width:561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" filled="f" stroked="f">
              <v:textbox style="mso-next-textbox:#文本框 128;mso-fit-shape-to-text:t">
                <w:txbxContent>
                  <w:p w14:paraId="7DC595BB" w14:textId="77777777" w:rsidR="006522D8" w:rsidRPr="003C0628" w:rsidRDefault="006522D8">
                    <w:pPr>
                      <w:pStyle w:val="NormalWeb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6</w:t>
                    </w:r>
                  </w:p>
                </w:txbxContent>
              </v:textbox>
            </v:shape>
            <v:shape id="文本框 129" o:spid="_x0000_s2236" type="#_x0000_t202" style="position:absolute;left:10142;top:1622;width:561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" filled="f" stroked="f">
              <v:textbox style="mso-next-textbox:#文本框 129;mso-fit-shape-to-text:t">
                <w:txbxContent>
                  <w:p w14:paraId="585F6E4A" w14:textId="77777777" w:rsidR="006522D8" w:rsidRPr="003C0628" w:rsidRDefault="006522D8">
                    <w:pPr>
                      <w:pStyle w:val="NormalWeb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7</w:t>
                    </w:r>
                  </w:p>
                </w:txbxContent>
              </v:textbox>
            </v:shape>
            <v:shape id="文本框 130" o:spid="_x0000_s2237" type="#_x0000_t202" style="position:absolute;left:11134;top:1582;width:561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" filled="f" stroked="f">
              <v:textbox style="mso-next-textbox:#文本框 130;mso-fit-shape-to-text:t">
                <w:txbxContent>
                  <w:p w14:paraId="6933BDA9" w14:textId="77777777" w:rsidR="006522D8" w:rsidRPr="003C0628" w:rsidRDefault="006522D8">
                    <w:pPr>
                      <w:pStyle w:val="NormalWeb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8</w:t>
                    </w:r>
                  </w:p>
                </w:txbxContent>
              </v:textbox>
            </v:shape>
            <v:shape id="文本框 131" o:spid="_x0000_s2238" type="#_x0000_t202" style="position:absolute;left:4707;top:2505;width:561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" filled="f" stroked="f">
              <v:textbox style="mso-next-textbox:#文本框 131;mso-fit-shape-to-text:t">
                <w:txbxContent>
                  <w:p w14:paraId="7753ADB5" w14:textId="77777777" w:rsidR="006522D8" w:rsidRPr="003C0628" w:rsidRDefault="006522D8">
                    <w:pPr>
                      <w:pStyle w:val="NormalWeb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9</w:t>
                    </w:r>
                  </w:p>
                </w:txbxContent>
              </v:textbox>
            </v:shape>
            <v:shape id="文本框 132" o:spid="_x0000_s2239" type="#_x0000_t202" style="position:absolute;left:5583;top:2492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" filled="f" stroked="f">
              <v:textbox style="mso-next-textbox:#文本框 132;mso-fit-shape-to-text:t">
                <w:txbxContent>
                  <w:p w14:paraId="77F5CA46" w14:textId="77777777" w:rsidR="006522D8" w:rsidRPr="003C0628" w:rsidRDefault="006522D8">
                    <w:pPr>
                      <w:pStyle w:val="NormalWeb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10</w:t>
                    </w:r>
                  </w:p>
                </w:txbxContent>
              </v:textbox>
            </v:shape>
            <v:shape id="文本框 133" o:spid="_x0000_s2240" type="#_x0000_t202" style="position:absolute;left:6591;top:2479;width:730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" filled="f" stroked="f">
              <v:textbox style="mso-next-textbox:#文本框 133;mso-fit-shape-to-text:t">
                <w:txbxContent>
                  <w:p w14:paraId="479BE6BD" w14:textId="77777777" w:rsidR="006522D8" w:rsidRPr="003C0628" w:rsidRDefault="006522D8">
                    <w:pPr>
                      <w:pStyle w:val="NormalWeb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11</w:t>
                    </w:r>
                  </w:p>
                </w:txbxContent>
              </v:textbox>
            </v:shape>
            <v:shape id="文本框 134" o:spid="_x0000_s2241" type="#_x0000_t202" style="position:absolute;left:7559;top:2466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" filled="f" stroked="f">
              <v:textbox style="mso-next-textbox:#文本框 134;mso-fit-shape-to-text:t">
                <w:txbxContent>
                  <w:p w14:paraId="0287AA07" w14:textId="77777777" w:rsidR="006522D8" w:rsidRPr="003C0628" w:rsidRDefault="006522D8">
                    <w:pPr>
                      <w:pStyle w:val="NormalWeb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12</w:t>
                    </w:r>
                  </w:p>
                </w:txbxContent>
              </v:textbox>
            </v:shape>
            <v:shape id="文本框 135" o:spid="_x0000_s2242" type="#_x0000_t202" style="position:absolute;left:8579;top:2466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" filled="f" stroked="f">
              <v:textbox style="mso-next-textbox:#文本框 135;mso-fit-shape-to-text:t">
                <w:txbxContent>
                  <w:p w14:paraId="75D79CE0" w14:textId="77777777" w:rsidR="006522D8" w:rsidRPr="003C0628" w:rsidRDefault="006522D8">
                    <w:pPr>
                      <w:pStyle w:val="NormalWeb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13</w:t>
                    </w:r>
                  </w:p>
                </w:txbxContent>
              </v:textbox>
            </v:shape>
            <v:shape id="文本框 136" o:spid="_x0000_s2243" type="#_x0000_t202" style="position:absolute;left:9560;top:2466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" filled="f" stroked="f">
              <v:textbox style="mso-next-textbox:#文本框 136;mso-fit-shape-to-text:t">
                <w:txbxContent>
                  <w:p w14:paraId="79DE8CFB" w14:textId="77777777" w:rsidR="006522D8" w:rsidRPr="003C0628" w:rsidRDefault="006522D8">
                    <w:pPr>
                      <w:pStyle w:val="NormalWeb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14</w:t>
                    </w:r>
                  </w:p>
                </w:txbxContent>
              </v:textbox>
            </v:shape>
            <v:shape id="文本框 137" o:spid="_x0000_s2244" type="#_x0000_t202" style="position:absolute;left:10514;top:2466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" filled="f" stroked="f">
              <v:textbox style="mso-next-textbox:#文本框 137;mso-fit-shape-to-text:t">
                <w:txbxContent>
                  <w:p w14:paraId="6DD10025" w14:textId="77777777" w:rsidR="006522D8" w:rsidRPr="003C0628" w:rsidRDefault="006522D8">
                    <w:pPr>
                      <w:pStyle w:val="NormalWeb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15</w:t>
                    </w:r>
                  </w:p>
                </w:txbxContent>
              </v:textbox>
            </v:shape>
            <v:shape id="文本框 138" o:spid="_x0000_s2245" type="#_x0000_t202" style="position:absolute;left:11535;top:2453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" filled="f" stroked="f">
              <v:textbox style="mso-next-textbox:#文本框 138;mso-fit-shape-to-text:t">
                <w:txbxContent>
                  <w:p w14:paraId="355584DE" w14:textId="77777777" w:rsidR="006522D8" w:rsidRPr="003C0628" w:rsidRDefault="006522D8">
                    <w:pPr>
                      <w:pStyle w:val="NormalWeb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16</w:t>
                    </w:r>
                  </w:p>
                </w:txbxContent>
              </v:textbox>
            </v:shape>
            <v:shape id="文本框 139" o:spid="_x0000_s2246" type="#_x0000_t202" style="position:absolute;left:4111;top:3368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" filled="f" stroked="f">
              <v:textbox style="mso-next-textbox:#文本框 139;mso-fit-shape-to-text:t">
                <w:txbxContent>
                  <w:p w14:paraId="50BF44A9" w14:textId="77777777" w:rsidR="006522D8" w:rsidRPr="003C0628" w:rsidRDefault="006522D8">
                    <w:pPr>
                      <w:pStyle w:val="NormalWeb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17</w:t>
                    </w:r>
                  </w:p>
                </w:txbxContent>
              </v:textbox>
            </v:shape>
            <v:shape id="文本框 140" o:spid="_x0000_s2247" type="#_x0000_t202" style="position:absolute;left:5132;top:3407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" filled="f" stroked="f">
              <v:textbox style="mso-next-textbox:#文本框 140;mso-fit-shape-to-text:t">
                <w:txbxContent>
                  <w:p w14:paraId="7B8C5ABF" w14:textId="77777777" w:rsidR="006522D8" w:rsidRPr="003C0628" w:rsidRDefault="006522D8">
                    <w:pPr>
                      <w:pStyle w:val="NormalWeb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18</w:t>
                    </w:r>
                  </w:p>
                </w:txbxContent>
              </v:textbox>
            </v:shape>
            <v:shape id="文本框 141" o:spid="_x0000_s2248" type="#_x0000_t202" style="position:absolute;left:6086;top:3368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" filled="f" stroked="f">
              <v:textbox style="mso-next-textbox:#文本框 141;mso-fit-shape-to-text:t">
                <w:txbxContent>
                  <w:p w14:paraId="6E106DB3" w14:textId="77777777" w:rsidR="006522D8" w:rsidRPr="003C0628" w:rsidRDefault="006522D8">
                    <w:pPr>
                      <w:pStyle w:val="NormalWeb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19</w:t>
                    </w:r>
                  </w:p>
                </w:txbxContent>
              </v:textbox>
            </v:shape>
            <v:shape id="文本框 142" o:spid="_x0000_s2249" type="#_x0000_t202" style="position:absolute;left:7055;top:3381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" filled="f" stroked="f">
              <v:textbox style="mso-next-textbox:#文本框 142;mso-fit-shape-to-text:t">
                <w:txbxContent>
                  <w:p w14:paraId="3CE82BAA" w14:textId="77777777" w:rsidR="006522D8" w:rsidRPr="003C0628" w:rsidRDefault="006522D8">
                    <w:pPr>
                      <w:pStyle w:val="NormalWeb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20</w:t>
                    </w:r>
                  </w:p>
                </w:txbxContent>
              </v:textbox>
            </v:shape>
            <v:shape id="文本框 143" o:spid="_x0000_s2250" type="#_x0000_t202" style="position:absolute;left:8074;top:3382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" filled="f" stroked="f">
              <v:textbox style="mso-next-textbox:#文本框 143;mso-fit-shape-to-text:t">
                <w:txbxContent>
                  <w:p w14:paraId="78E3384F" w14:textId="77777777" w:rsidR="006522D8" w:rsidRPr="003C0628" w:rsidRDefault="006522D8">
                    <w:pPr>
                      <w:pStyle w:val="NormalWeb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21</w:t>
                    </w:r>
                  </w:p>
                </w:txbxContent>
              </v:textbox>
            </v:shape>
            <v:shape id="文本框 144" o:spid="_x0000_s2251" type="#_x0000_t202" style="position:absolute;left:9056;top:3381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" filled="f" stroked="f">
              <v:textbox style="mso-next-textbox:#文本框 144;mso-fit-shape-to-text:t">
                <w:txbxContent>
                  <w:p w14:paraId="153C8B27" w14:textId="77777777" w:rsidR="006522D8" w:rsidRPr="003C0628" w:rsidRDefault="006522D8">
                    <w:pPr>
                      <w:pStyle w:val="NormalWeb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22</w:t>
                    </w:r>
                  </w:p>
                </w:txbxContent>
              </v:textbox>
            </v:shape>
            <v:shape id="文本框 145" o:spid="_x0000_s2252" type="#_x0000_t202" style="position:absolute;left:10011;top:3368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" filled="f" stroked="f">
              <v:textbox style="mso-next-textbox:#文本框 145;mso-fit-shape-to-text:t">
                <w:txbxContent>
                  <w:p w14:paraId="492A2565" w14:textId="77777777" w:rsidR="006522D8" w:rsidRPr="003C0628" w:rsidRDefault="006522D8">
                    <w:pPr>
                      <w:pStyle w:val="NormalWeb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23</w:t>
                    </w:r>
                  </w:p>
                </w:txbxContent>
              </v:textbox>
            </v:shape>
            <v:shape id="文本框 146" o:spid="_x0000_s2253" type="#_x0000_t202" style="position:absolute;left:11003;top:3368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" filled="f" stroked="f">
              <v:textbox style="mso-next-textbox:#文本框 146;mso-fit-shape-to-text:t">
                <w:txbxContent>
                  <w:p w14:paraId="43B1C7E2" w14:textId="77777777" w:rsidR="006522D8" w:rsidRPr="003C0628" w:rsidRDefault="006522D8">
                    <w:pPr>
                      <w:pStyle w:val="NormalWeb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24</w:t>
                    </w:r>
                  </w:p>
                </w:txbxContent>
              </v:textbox>
            </v:shape>
            <v:shape id="文本框 147" o:spid="_x0000_s2254" type="#_x0000_t202" style="position:absolute;left:4589;top:4277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" filled="f" stroked="f">
              <v:textbox style="mso-next-textbox:#文本框 147;mso-fit-shape-to-text:t">
                <w:txbxContent>
                  <w:p w14:paraId="4A522388" w14:textId="77777777" w:rsidR="006522D8" w:rsidRPr="003C0628" w:rsidRDefault="006522D8">
                    <w:pPr>
                      <w:pStyle w:val="NormalWeb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25</w:t>
                    </w:r>
                  </w:p>
                </w:txbxContent>
              </v:textbox>
            </v:shape>
            <v:shape id="文本框 148" o:spid="_x0000_s2255" type="#_x0000_t202" style="position:absolute;left:5623;top:4290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" filled="f" stroked="f">
              <v:textbox style="mso-next-textbox:#文本框 148;mso-fit-shape-to-text:t">
                <w:txbxContent>
                  <w:p w14:paraId="01C05B3C" w14:textId="77777777" w:rsidR="006522D8" w:rsidRPr="003C0628" w:rsidRDefault="006522D8">
                    <w:pPr>
                      <w:pStyle w:val="NormalWeb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26</w:t>
                    </w:r>
                  </w:p>
                </w:txbxContent>
              </v:textbox>
            </v:shape>
            <v:shape id="文本框 149" o:spid="_x0000_s2256" type="#_x0000_t202" style="position:absolute;left:6604;top:4304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" filled="f" stroked="f">
              <v:textbox style="mso-next-textbox:#文本框 149;mso-fit-shape-to-text:t">
                <w:txbxContent>
                  <w:p w14:paraId="701F2A00" w14:textId="77777777" w:rsidR="006522D8" w:rsidRPr="003C0628" w:rsidRDefault="006522D8">
                    <w:pPr>
                      <w:pStyle w:val="NormalWeb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27</w:t>
                    </w:r>
                  </w:p>
                </w:txbxContent>
              </v:textbox>
            </v:shape>
            <v:shape id="文本框 150" o:spid="_x0000_s2257" type="#_x0000_t202" style="position:absolute;left:7598;top:4284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" filled="f" stroked="f">
              <v:textbox style="mso-next-textbox:#文本框 150;mso-fit-shape-to-text:t">
                <w:txbxContent>
                  <w:p w14:paraId="3CE2FB17" w14:textId="77777777" w:rsidR="006522D8" w:rsidRPr="003C0628" w:rsidRDefault="006522D8">
                    <w:pPr>
                      <w:pStyle w:val="NormalWeb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28</w:t>
                    </w:r>
                  </w:p>
                </w:txbxContent>
              </v:textbox>
            </v:shape>
            <v:shape id="文本框 151" o:spid="_x0000_s2258" type="#_x0000_t202" style="position:absolute;left:8579;top:4304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" filled="f" stroked="f">
              <v:textbox style="mso-next-textbox:#文本框 151;mso-fit-shape-to-text:t">
                <w:txbxContent>
                  <w:p w14:paraId="005E0F65" w14:textId="77777777" w:rsidR="006522D8" w:rsidRPr="003C0628" w:rsidRDefault="006522D8">
                    <w:pPr>
                      <w:pStyle w:val="NormalWeb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29</w:t>
                    </w:r>
                  </w:p>
                </w:txbxContent>
              </v:textbox>
            </v:shape>
            <v:shape id="文本框 153" o:spid="_x0000_s2259" type="#_x0000_t202" style="position:absolute;left:10529;top:4297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" filled="f" stroked="f">
              <v:textbox style="mso-next-textbox:#文本框 153;mso-fit-shape-to-text:t">
                <w:txbxContent>
                  <w:p w14:paraId="0065595F" w14:textId="77777777" w:rsidR="006522D8" w:rsidRPr="003C0628" w:rsidRDefault="006522D8">
                    <w:pPr>
                      <w:pStyle w:val="NormalWeb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31</w:t>
                    </w:r>
                  </w:p>
                </w:txbxContent>
              </v:textbox>
            </v:shape>
            <v:shape id="文本框 154" o:spid="_x0000_s2260" type="#_x0000_t202" style="position:absolute;left:11509;top:4310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" filled="f" stroked="f">
              <v:textbox style="mso-next-textbox:#文本框 154;mso-fit-shape-to-text:t">
                <w:txbxContent>
                  <w:p w14:paraId="7A1CCDD8" w14:textId="77777777" w:rsidR="006522D8" w:rsidRPr="003C0628" w:rsidRDefault="006522D8">
                    <w:pPr>
                      <w:pStyle w:val="NormalWeb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32</w:t>
                    </w:r>
                  </w:p>
                </w:txbxContent>
              </v:textbox>
            </v:shape>
            <v:shape id="文本框 155" o:spid="_x0000_s2261" type="#_x0000_t202" style="position:absolute;left:4137;top:5187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" filled="f" stroked="f">
              <v:textbox style="mso-next-textbox:#文本框 155;mso-fit-shape-to-text:t">
                <w:txbxContent>
                  <w:p w14:paraId="4AABD457" w14:textId="77777777" w:rsidR="006522D8" w:rsidRPr="003C0628" w:rsidRDefault="006522D8">
                    <w:pPr>
                      <w:pStyle w:val="NormalWeb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33</w:t>
                    </w:r>
                  </w:p>
                </w:txbxContent>
              </v:textbox>
            </v:shape>
            <v:shape id="文本框 156" o:spid="_x0000_s2262" type="#_x0000_t202" style="position:absolute;left:5145;top:5174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" filled="f" stroked="f">
              <v:textbox style="mso-next-textbox:#文本框 156;mso-fit-shape-to-text:t">
                <w:txbxContent>
                  <w:p w14:paraId="71BF07F0" w14:textId="77777777" w:rsidR="006522D8" w:rsidRPr="003C0628" w:rsidRDefault="006522D8">
                    <w:pPr>
                      <w:pStyle w:val="NormalWeb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34</w:t>
                    </w:r>
                  </w:p>
                </w:txbxContent>
              </v:textbox>
            </v:shape>
            <v:shape id="文本框 157" o:spid="_x0000_s2263" type="#_x0000_t202" style="position:absolute;left:6099;top:5200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" filled="f" stroked="f">
              <v:textbox style="mso-next-textbox:#文本框 157;mso-fit-shape-to-text:t">
                <w:txbxContent>
                  <w:p w14:paraId="5188DE8F" w14:textId="77777777" w:rsidR="006522D8" w:rsidRPr="003C0628" w:rsidRDefault="006522D8">
                    <w:pPr>
                      <w:pStyle w:val="NormalWeb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35</w:t>
                    </w:r>
                  </w:p>
                </w:txbxContent>
              </v:textbox>
            </v:shape>
            <v:shape id="文本框 158" o:spid="_x0000_s2264" type="#_x0000_t202" style="position:absolute;left:7079;top:5187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" filled="f" stroked="f">
              <v:textbox style="mso-next-textbox:#文本框 158;mso-fit-shape-to-text:t">
                <w:txbxContent>
                  <w:p w14:paraId="405CC65B" w14:textId="77777777" w:rsidR="006522D8" w:rsidRPr="003C0628" w:rsidRDefault="006522D8">
                    <w:pPr>
                      <w:pStyle w:val="NormalWeb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36</w:t>
                    </w:r>
                  </w:p>
                </w:txbxContent>
              </v:textbox>
            </v:shape>
            <v:shape id="文本框 159" o:spid="_x0000_s2265" type="#_x0000_t202" style="position:absolute;left:8076;top:5187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" filled="f" stroked="f">
              <v:textbox style="mso-next-textbox:#文本框 159;mso-fit-shape-to-text:t">
                <w:txbxContent>
                  <w:p w14:paraId="22D72FC1" w14:textId="77777777" w:rsidR="006522D8" w:rsidRPr="003C0628" w:rsidRDefault="006522D8">
                    <w:pPr>
                      <w:pStyle w:val="NormalWeb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37</w:t>
                    </w:r>
                  </w:p>
                </w:txbxContent>
              </v:textbox>
            </v:shape>
            <v:shape id="文本框 160" o:spid="_x0000_s2266" type="#_x0000_t202" style="position:absolute;left:9081;top:5161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" filled="f" stroked="f">
              <v:textbox style="mso-next-textbox:#文本框 160;mso-fit-shape-to-text:t">
                <w:txbxContent>
                  <w:p w14:paraId="74D00AFE" w14:textId="77777777" w:rsidR="006522D8" w:rsidRPr="003C0628" w:rsidRDefault="006522D8">
                    <w:pPr>
                      <w:pStyle w:val="NormalWeb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38</w:t>
                    </w:r>
                  </w:p>
                </w:txbxContent>
              </v:textbox>
            </v:shape>
            <v:shape id="文本框 162" o:spid="_x0000_s2267" type="#_x0000_t202" style="position:absolute;left:10992;top:5187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" filled="f" stroked="f">
              <v:textbox style="mso-next-textbox:#文本框 162;mso-fit-shape-to-text:t">
                <w:txbxContent>
                  <w:p w14:paraId="54E2AE35" w14:textId="77777777" w:rsidR="006522D8" w:rsidRPr="003C0628" w:rsidRDefault="006522D8">
                    <w:pPr>
                      <w:pStyle w:val="NormalWeb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40</w:t>
                    </w:r>
                  </w:p>
                </w:txbxContent>
              </v:textbox>
            </v:shape>
            <v:shape id="文本框 163" o:spid="_x0000_s2268" type="#_x0000_t202" style="position:absolute;left:4615;top:6072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" filled="f" stroked="f">
              <v:textbox style="mso-next-textbox:#文本框 163;mso-fit-shape-to-text:t">
                <w:txbxContent>
                  <w:p w14:paraId="5CEE27D5" w14:textId="77777777" w:rsidR="006522D8" w:rsidRPr="003C0628" w:rsidRDefault="006522D8">
                    <w:pPr>
                      <w:pStyle w:val="NormalWeb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41</w:t>
                    </w:r>
                  </w:p>
                </w:txbxContent>
              </v:textbox>
            </v:shape>
            <v:shape id="文本框 164" o:spid="_x0000_s2269" type="#_x0000_t202" style="position:absolute;left:5623;top:6059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" filled="f" stroked="f">
              <v:textbox style="mso-next-textbox:#文本框 164;mso-fit-shape-to-text:t">
                <w:txbxContent>
                  <w:p w14:paraId="06D6728C" w14:textId="77777777" w:rsidR="006522D8" w:rsidRPr="003C0628" w:rsidRDefault="006522D8">
                    <w:pPr>
                      <w:pStyle w:val="NormalWeb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42</w:t>
                    </w:r>
                  </w:p>
                </w:txbxContent>
              </v:textbox>
            </v:shape>
            <v:shape id="文本框 165" o:spid="_x0000_s2270" type="#_x0000_t202" style="position:absolute;left:6577;top:6072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" filled="f" stroked="f">
              <v:textbox style="mso-next-textbox:#文本框 165;mso-fit-shape-to-text:t">
                <w:txbxContent>
                  <w:p w14:paraId="360C5D65" w14:textId="77777777" w:rsidR="006522D8" w:rsidRPr="003C0628" w:rsidRDefault="006522D8">
                    <w:pPr>
                      <w:pStyle w:val="NormalWeb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43</w:t>
                    </w:r>
                  </w:p>
                </w:txbxContent>
              </v:textbox>
            </v:shape>
            <v:shape id="文本框 166" o:spid="_x0000_s2271" type="#_x0000_t202" style="position:absolute;left:7596;top:6072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" filled="f" stroked="f">
              <v:textbox style="mso-next-textbox:#文本框 166;mso-fit-shape-to-text:t">
                <w:txbxContent>
                  <w:p w14:paraId="0FA73D5B" w14:textId="77777777" w:rsidR="006522D8" w:rsidRPr="003C0628" w:rsidRDefault="006522D8">
                    <w:pPr>
                      <w:pStyle w:val="NormalWeb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44</w:t>
                    </w:r>
                  </w:p>
                </w:txbxContent>
              </v:textbox>
            </v:shape>
            <v:shape id="文本框 167" o:spid="_x0000_s2272" type="#_x0000_t202" style="position:absolute;left:8552;top:6072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" filled="f" stroked="f">
              <v:textbox style="mso-next-textbox:#文本框 167;mso-fit-shape-to-text:t">
                <w:txbxContent>
                  <w:p w14:paraId="241EA1CD" w14:textId="77777777" w:rsidR="006522D8" w:rsidRPr="003C0628" w:rsidRDefault="006522D8">
                    <w:pPr>
                      <w:pStyle w:val="NormalWeb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45</w:t>
                    </w:r>
                  </w:p>
                </w:txbxContent>
              </v:textbox>
            </v:shape>
            <v:shape id="文本框 168" o:spid="_x0000_s2273" type="#_x0000_t202" style="position:absolute;left:9520;top:6098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" filled="f" stroked="f">
              <v:textbox style="mso-next-textbox:#文本框 168;mso-fit-shape-to-text:t">
                <w:txbxContent>
                  <w:p w14:paraId="08B34B0D" w14:textId="77777777" w:rsidR="006522D8" w:rsidRPr="003C0628" w:rsidRDefault="006522D8">
                    <w:pPr>
                      <w:pStyle w:val="NormalWeb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46</w:t>
                    </w:r>
                  </w:p>
                </w:txbxContent>
              </v:textbox>
            </v:shape>
            <v:shape id="文本框 169" o:spid="_x0000_s2274" type="#_x0000_t202" style="position:absolute;left:10554;top:6072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" filled="f" stroked="f">
              <v:textbox style="mso-next-textbox:#文本框 169;mso-fit-shape-to-text:t">
                <w:txbxContent>
                  <w:p w14:paraId="42977990" w14:textId="77777777" w:rsidR="006522D8" w:rsidRPr="003C0628" w:rsidRDefault="006522D8">
                    <w:pPr>
                      <w:pStyle w:val="NormalWeb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47</w:t>
                    </w:r>
                  </w:p>
                </w:txbxContent>
              </v:textbox>
            </v:shape>
            <v:shape id="文本框 170" o:spid="_x0000_s2275" type="#_x0000_t202" style="position:absolute;left:11496;top:6072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" filled="f" stroked="f">
              <v:textbox style="mso-next-textbox:#文本框 170;mso-fit-shape-to-text:t">
                <w:txbxContent>
                  <w:p w14:paraId="789010CD" w14:textId="77777777" w:rsidR="006522D8" w:rsidRPr="003C0628" w:rsidRDefault="006522D8">
                    <w:pPr>
                      <w:pStyle w:val="NormalWeb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48</w:t>
                    </w:r>
                  </w:p>
                </w:txbxContent>
              </v:textbox>
            </v:shape>
            <v:shape id="文本框 171" o:spid="_x0000_s2276" type="#_x0000_t202" style="position:absolute;left:4150;top:7013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" filled="f" stroked="f">
              <v:textbox style="mso-next-textbox:#文本框 171;mso-fit-shape-to-text:t">
                <w:txbxContent>
                  <w:p w14:paraId="6A5C7C94" w14:textId="77777777" w:rsidR="006522D8" w:rsidRPr="00394F1D" w:rsidRDefault="006522D8">
                    <w:pPr>
                      <w:pStyle w:val="NormalWeb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94F1D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49</w:t>
                    </w:r>
                  </w:p>
                </w:txbxContent>
              </v:textbox>
            </v:shape>
            <v:shape id="文本框 172" o:spid="_x0000_s2277" type="#_x0000_t202" style="position:absolute;left:5119;top:7000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" filled="f" stroked="f">
              <v:textbox style="mso-next-textbox:#文本框 172;mso-fit-shape-to-text:t">
                <w:txbxContent>
                  <w:p w14:paraId="7A8C3665" w14:textId="77777777" w:rsidR="006522D8" w:rsidRPr="003C0628" w:rsidRDefault="006522D8">
                    <w:pPr>
                      <w:pStyle w:val="NormalWeb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50</w:t>
                    </w:r>
                  </w:p>
                </w:txbxContent>
              </v:textbox>
            </v:shape>
            <v:shape id="文本框 173" o:spid="_x0000_s2278" type="#_x0000_t202" style="position:absolute;left:6100;top:7012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" filled="f" stroked="f">
              <v:textbox style="mso-next-textbox:#文本框 173;mso-fit-shape-to-text:t">
                <w:txbxContent>
                  <w:p w14:paraId="28D7D263" w14:textId="77777777" w:rsidR="006522D8" w:rsidRPr="003C0628" w:rsidRDefault="006522D8">
                    <w:pPr>
                      <w:pStyle w:val="NormalWeb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51</w:t>
                    </w:r>
                  </w:p>
                </w:txbxContent>
              </v:textbox>
            </v:shape>
            <v:shape id="文本框 174" o:spid="_x0000_s2279" type="#_x0000_t202" style="position:absolute;left:7068;top:7013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" filled="f" stroked="f">
              <v:textbox style="mso-next-textbox:#文本框 174;mso-fit-shape-to-text:t">
                <w:txbxContent>
                  <w:p w14:paraId="225F4BCA" w14:textId="77777777" w:rsidR="006522D8" w:rsidRPr="003C0628" w:rsidRDefault="006522D8">
                    <w:pPr>
                      <w:pStyle w:val="NormalWeb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52</w:t>
                    </w:r>
                  </w:p>
                </w:txbxContent>
              </v:textbox>
            </v:shape>
            <v:shape id="文本框 175" o:spid="_x0000_s2280" type="#_x0000_t202" style="position:absolute;left:8022;top:6987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" filled="f" stroked="f">
              <v:textbox style="mso-next-textbox:#文本框 175;mso-fit-shape-to-text:t">
                <w:txbxContent>
                  <w:p w14:paraId="2B541059" w14:textId="77777777" w:rsidR="006522D8" w:rsidRPr="003C0628" w:rsidRDefault="006522D8">
                    <w:pPr>
                      <w:pStyle w:val="NormalWeb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53</w:t>
                    </w:r>
                  </w:p>
                </w:txbxContent>
              </v:textbox>
            </v:shape>
            <v:shape id="文本框 176" o:spid="_x0000_s2281" type="#_x0000_t202" style="position:absolute;left:9003;top:7013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" filled="f" stroked="f">
              <v:textbox style="mso-next-textbox:#文本框 176;mso-fit-shape-to-text:t">
                <w:txbxContent>
                  <w:p w14:paraId="592BC4D0" w14:textId="77777777" w:rsidR="006522D8" w:rsidRPr="003C0628" w:rsidRDefault="006522D8">
                    <w:pPr>
                      <w:pStyle w:val="NormalWeb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54</w:t>
                    </w:r>
                  </w:p>
                </w:txbxContent>
              </v:textbox>
            </v:shape>
            <v:shape id="文本框 178" o:spid="_x0000_s2282" type="#_x0000_t202" style="position:absolute;left:11018;top:7013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" filled="f" stroked="f">
              <v:textbox style="mso-next-textbox:#文本框 178;mso-fit-shape-to-text:t">
                <w:txbxContent>
                  <w:p w14:paraId="150DD1E2" w14:textId="77777777" w:rsidR="006522D8" w:rsidRPr="003C0628" w:rsidRDefault="006522D8">
                    <w:pPr>
                      <w:pStyle w:val="NormalWeb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56</w:t>
                    </w:r>
                  </w:p>
                </w:txbxContent>
              </v:textbox>
            </v:shape>
            <v:shape id="文本框 179" o:spid="_x0000_s2283" type="#_x0000_t202" style="position:absolute;left:4589;top:7870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" filled="f" stroked="f">
              <v:textbox style="mso-next-textbox:#文本框 179;mso-fit-shape-to-text:t">
                <w:txbxContent>
                  <w:p w14:paraId="0E3B4B22" w14:textId="77777777" w:rsidR="006522D8" w:rsidRPr="00394F1D" w:rsidRDefault="006522D8">
                    <w:pPr>
                      <w:pStyle w:val="NormalWeb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94F1D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57</w:t>
                    </w:r>
                  </w:p>
                </w:txbxContent>
              </v:textbox>
            </v:shape>
            <v:shape id="文本框 180" o:spid="_x0000_s2284" type="#_x0000_t202" style="position:absolute;left:5570;top:7883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" filled="f" stroked="f">
              <v:textbox style="mso-next-textbox:#文本框 180;mso-fit-shape-to-text:t">
                <w:txbxContent>
                  <w:p w14:paraId="7B0E8B91" w14:textId="77777777" w:rsidR="006522D8" w:rsidRPr="00394F1D" w:rsidRDefault="006522D8">
                    <w:pPr>
                      <w:pStyle w:val="NormalWeb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94F1D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58</w:t>
                    </w:r>
                  </w:p>
                </w:txbxContent>
              </v:textbox>
            </v:shape>
            <v:shape id="文本框 181" o:spid="_x0000_s2285" type="#_x0000_t202" style="position:absolute;left:6577;top:7844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" filled="f" stroked="f">
              <v:textbox style="mso-next-textbox:#文本框 181;mso-fit-shape-to-text:t">
                <w:txbxContent>
                  <w:p w14:paraId="2C8F5437" w14:textId="77777777" w:rsidR="006522D8" w:rsidRPr="00394F1D" w:rsidRDefault="006522D8">
                    <w:pPr>
                      <w:pStyle w:val="NormalWeb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94F1D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59</w:t>
                    </w:r>
                  </w:p>
                </w:txbxContent>
              </v:textbox>
            </v:shape>
            <v:shape id="文本框 182" o:spid="_x0000_s2286" type="#_x0000_t202" style="position:absolute;left:7570;top:7883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" filled="f" stroked="f">
              <v:textbox style="mso-next-textbox:#文本框 182;mso-fit-shape-to-text:t">
                <w:txbxContent>
                  <w:p w14:paraId="084ECCB2" w14:textId="77777777" w:rsidR="006522D8" w:rsidRPr="00394F1D" w:rsidRDefault="006522D8">
                    <w:pPr>
                      <w:pStyle w:val="NormalWeb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94F1D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60</w:t>
                    </w:r>
                  </w:p>
                </w:txbxContent>
              </v:textbox>
            </v:shape>
            <v:shape id="文本框 183" o:spid="_x0000_s2287" type="#_x0000_t202" style="position:absolute;left:8604;top:7910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" filled="f" stroked="f">
              <v:textbox style="mso-next-textbox:#文本框 183;mso-fit-shape-to-text:t">
                <w:txbxContent>
                  <w:p w14:paraId="36DB0599" w14:textId="77777777" w:rsidR="006522D8" w:rsidRPr="00394F1D" w:rsidRDefault="006522D8">
                    <w:pPr>
                      <w:pStyle w:val="NormalWeb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94F1D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61</w:t>
                    </w:r>
                  </w:p>
                </w:txbxContent>
              </v:textbox>
            </v:shape>
            <v:shape id="文本框 185" o:spid="_x0000_s2288" type="#_x0000_t202" style="position:absolute;left:10475;top:7870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" filled="f" stroked="f">
              <v:textbox style="mso-next-textbox:#文本框 185;mso-fit-shape-to-text:t">
                <w:txbxContent>
                  <w:p w14:paraId="4293E3D8" w14:textId="77777777" w:rsidR="006522D8" w:rsidRPr="003C0628" w:rsidRDefault="006522D8">
                    <w:pPr>
                      <w:pStyle w:val="NormalWeb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63</w:t>
                    </w:r>
                  </w:p>
                </w:txbxContent>
              </v:textbox>
            </v:shape>
            <v:shape id="_x0000_s2289" type="#_x0000_t202" style="position:absolute;left:11474;top:7879;width:77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" filled="f" stroked="f">
              <v:textbox style="mso-next-textbox:#_x0000_s2289;mso-fit-shape-to-text:t">
                <w:txbxContent>
                  <w:p w14:paraId="008A9265" w14:textId="56C424CB" w:rsidR="006522D8" w:rsidRDefault="00F72AFC" w:rsidP="00912E2E">
                    <w:pPr>
                      <w:pStyle w:val="NormalWeb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</w:pPr>
                    <w:ins w:id="270" w:author="Mahfuz Ronnie" w:date="2021-11-25T12:41:00Z">
                      <w:r w:rsidRPr="00F72AF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1"/>
                          <w:szCs w:val="21"/>
                        </w:rPr>
                        <w:t>end</w:t>
                      </w:r>
                    </w:ins>
                    <w:del w:id="271" w:author="Mahfuz Ronnie" w:date="2021-11-25T12:41:00Z">
                      <w:r w:rsidR="006522D8" w:rsidDel="00F72AFC">
                        <w:rPr>
                          <w:rFonts w:ascii="Times New Roman" w:hAnsi="Times New Roman" w:cs="Times New Roman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delText>终</w:delText>
                      </w:r>
                      <w:r w:rsidR="006522D8" w:rsidRPr="0037294C" w:rsidDel="00F72AFC">
                        <w:rPr>
                          <w:rFonts w:ascii="Times New Roman" w:hAnsi="Times New Roman" w:cs="Times New Roman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delText>点</w:delText>
                      </w:r>
                    </w:del>
                  </w:p>
                  <w:p w14:paraId="5F1EE45D" w14:textId="77777777" w:rsidR="006522D8" w:rsidRDefault="006522D8" w:rsidP="00912E2E">
                    <w:pPr>
                      <w:pStyle w:val="NormalWeb"/>
                      <w:jc w:val="center"/>
                    </w:pPr>
                    <w:r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64</w:t>
                    </w:r>
                  </w:p>
                </w:txbxContent>
              </v:textbox>
            </v:shape>
          </v:group>
        </w:pict>
      </w:r>
    </w:p>
    <w:p w14:paraId="4A40F50C" w14:textId="77777777" w:rsidR="00DC0850" w:rsidRDefault="00DC0850">
      <w:pPr>
        <w:rPr>
          <w:rFonts w:ascii="Times New Roman" w:hAnsi="Times New Roman" w:cs="Times New Roman"/>
          <w:noProof/>
          <w:sz w:val="24"/>
        </w:rPr>
      </w:pPr>
    </w:p>
    <w:p w14:paraId="3905B3A3" w14:textId="77777777" w:rsidR="00DC0850" w:rsidRDefault="00DC0850">
      <w:pPr>
        <w:rPr>
          <w:rFonts w:ascii="Times New Roman" w:hAnsi="Times New Roman" w:cs="Times New Roman"/>
          <w:noProof/>
          <w:sz w:val="24"/>
        </w:rPr>
      </w:pPr>
    </w:p>
    <w:p w14:paraId="2AC94BBC" w14:textId="77777777" w:rsidR="00DC0850" w:rsidRDefault="00DC0850">
      <w:pPr>
        <w:rPr>
          <w:rFonts w:ascii="Times New Roman" w:hAnsi="Times New Roman" w:cs="Times New Roman"/>
          <w:noProof/>
          <w:sz w:val="24"/>
        </w:rPr>
      </w:pPr>
    </w:p>
    <w:p w14:paraId="076B24C5" w14:textId="77777777" w:rsidR="00DC0850" w:rsidRDefault="00DC0850">
      <w:pPr>
        <w:rPr>
          <w:rFonts w:ascii="Times New Roman" w:hAnsi="Times New Roman" w:cs="Times New Roman"/>
          <w:noProof/>
          <w:sz w:val="24"/>
        </w:rPr>
      </w:pPr>
    </w:p>
    <w:p w14:paraId="346E5942" w14:textId="77777777" w:rsidR="00DC0850" w:rsidRDefault="00DC0850">
      <w:pPr>
        <w:rPr>
          <w:rFonts w:ascii="Times New Roman" w:hAnsi="Times New Roman" w:cs="Times New Roman"/>
          <w:noProof/>
          <w:sz w:val="24"/>
        </w:rPr>
      </w:pPr>
    </w:p>
    <w:p w14:paraId="0862FB97" w14:textId="77777777" w:rsidR="00DC0850" w:rsidRDefault="00DC0850">
      <w:pPr>
        <w:rPr>
          <w:rFonts w:ascii="Times New Roman" w:hAnsi="Times New Roman" w:cs="Times New Roman"/>
          <w:noProof/>
          <w:sz w:val="24"/>
        </w:rPr>
      </w:pPr>
    </w:p>
    <w:p w14:paraId="585A95B0" w14:textId="77777777" w:rsidR="00DC0850" w:rsidRDefault="00127A91">
      <w:pPr>
        <w:rPr>
          <w:rFonts w:ascii="Times New Roman" w:hAnsi="Times New Roman" w:cs="Times New Roman"/>
          <w:noProof/>
          <w:sz w:val="24"/>
        </w:rPr>
      </w:pPr>
      <w:r>
        <w:rPr>
          <w:noProof/>
        </w:rPr>
        <w:pict w14:anchorId="1CB177F2">
          <v:shape id="文本框 123" o:spid="_x0000_s2290" type="#_x0000_t202" style="position:absolute;left:0;text-align:left;margin-left:253.45pt;margin-top:6pt;width:38.25pt;height:38.4pt;z-index:251648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" filled="f" stroked="f">
            <v:textbox style="mso-fit-shape-to-text:t">
              <w:txbxContent>
                <w:p w14:paraId="070E82FB" w14:textId="5CF2F822" w:rsidR="006522D8" w:rsidRDefault="006522D8" w:rsidP="0037294C">
                  <w:pPr>
                    <w:pStyle w:val="NormalWeb"/>
                    <w:jc w:val="center"/>
                  </w:pPr>
                  <w:del w:id="272" w:author="唐 圣凯" w:date="2021-10-28T18:22:00Z">
                    <w:r w:rsidDel="007E6F1A"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delText>矿山</w:delText>
                    </w:r>
                  </w:del>
                  <w:ins w:id="273" w:author="唐 圣凯" w:date="2021-10-28T18:22:00Z">
                    <w:r w:rsidR="007E6F1A"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M</w:t>
                    </w:r>
                    <w:r w:rsidR="007E6F1A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ine</w:t>
                    </w:r>
                  </w:ins>
                  <w:r>
                    <w:rPr>
                      <w:rFonts w:ascii="Times New Roman" w:hAnsi="Times New Roman" w:cs="Times New Roman" w:hint="eastAsia"/>
                      <w:color w:val="000000" w:themeColor="text1"/>
                      <w:kern w:val="24"/>
                      <w:sz w:val="21"/>
                      <w:szCs w:val="21"/>
                    </w:rPr>
                    <w:t>30</w:t>
                  </w:r>
                </w:p>
              </w:txbxContent>
            </v:textbox>
          </v:shape>
        </w:pict>
      </w:r>
    </w:p>
    <w:p w14:paraId="262D65DE" w14:textId="77777777" w:rsidR="00DC0850" w:rsidRDefault="00DC0850">
      <w:pPr>
        <w:rPr>
          <w:rFonts w:ascii="Times New Roman" w:hAnsi="Times New Roman" w:cs="Times New Roman"/>
          <w:noProof/>
          <w:sz w:val="24"/>
        </w:rPr>
      </w:pPr>
    </w:p>
    <w:p w14:paraId="36A9C2D3" w14:textId="77777777" w:rsidR="00DC0850" w:rsidRDefault="00127A91">
      <w:pPr>
        <w:rPr>
          <w:rFonts w:ascii="Times New Roman" w:hAnsi="Times New Roman" w:cs="Times New Roman"/>
          <w:noProof/>
          <w:sz w:val="24"/>
        </w:rPr>
      </w:pPr>
      <w:r>
        <w:rPr>
          <w:noProof/>
        </w:rPr>
        <w:pict w14:anchorId="5F53354F">
          <v:shape id="_x0000_s2291" type="#_x0000_t202" style="position:absolute;left:0;text-align:left;margin-left:272.25pt;margin-top:7.6pt;width:38.25pt;height:38.4pt;z-index: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" filled="f" stroked="f">
            <v:textbox style="mso-fit-shape-to-text:t">
              <w:txbxContent>
                <w:p w14:paraId="32DF04BD" w14:textId="3B91CFA2" w:rsidR="006522D8" w:rsidRPr="007E6F1A" w:rsidRDefault="006522D8" w:rsidP="007E6F1A">
                  <w:pPr>
                    <w:pStyle w:val="NormalWeb"/>
                    <w:jc w:val="center"/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  <w:rPrChange w:id="274" w:author="唐 圣凯" w:date="2021-10-28T18:23:00Z">
                        <w:rPr/>
                      </w:rPrChange>
                    </w:rPr>
                  </w:pPr>
                  <w:del w:id="275" w:author="唐 圣凯" w:date="2021-10-28T18:22:00Z">
                    <w:r w:rsidDel="007E6F1A"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delText>村庄</w:delText>
                    </w:r>
                  </w:del>
                  <w:ins w:id="276" w:author="唐 圣凯" w:date="2021-10-28T18:22:00Z">
                    <w:r w:rsidR="007E6F1A"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V</w:t>
                    </w:r>
                    <w:r w:rsidR="007E6F1A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illage</w:t>
                    </w:r>
                  </w:ins>
                  <w:r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39</w:t>
                  </w:r>
                </w:p>
              </w:txbxContent>
            </v:textbox>
          </v:shape>
        </w:pict>
      </w:r>
    </w:p>
    <w:p w14:paraId="29A3F5F1" w14:textId="77777777" w:rsidR="00DC0850" w:rsidRDefault="00DC0850">
      <w:pPr>
        <w:rPr>
          <w:rFonts w:ascii="Times New Roman" w:hAnsi="Times New Roman" w:cs="Times New Roman"/>
          <w:noProof/>
          <w:sz w:val="24"/>
        </w:rPr>
      </w:pPr>
    </w:p>
    <w:p w14:paraId="121ED780" w14:textId="77777777" w:rsidR="00DC0850" w:rsidRDefault="00DC0850">
      <w:pPr>
        <w:rPr>
          <w:rFonts w:ascii="Times New Roman" w:hAnsi="Times New Roman" w:cs="Times New Roman"/>
          <w:noProof/>
          <w:sz w:val="24"/>
        </w:rPr>
      </w:pPr>
    </w:p>
    <w:p w14:paraId="443DFEC6" w14:textId="77777777" w:rsidR="00DC0850" w:rsidRDefault="00DC0850">
      <w:pPr>
        <w:rPr>
          <w:rFonts w:ascii="Times New Roman" w:hAnsi="Times New Roman" w:cs="Times New Roman"/>
          <w:noProof/>
          <w:sz w:val="24"/>
        </w:rPr>
      </w:pPr>
    </w:p>
    <w:p w14:paraId="1963D164" w14:textId="77777777" w:rsidR="00DC0850" w:rsidRDefault="00127A91">
      <w:pPr>
        <w:rPr>
          <w:rFonts w:ascii="Times New Roman" w:hAnsi="Times New Roman" w:cs="Times New Roman"/>
          <w:noProof/>
          <w:sz w:val="24"/>
        </w:rPr>
      </w:pPr>
      <w:r>
        <w:rPr>
          <w:noProof/>
        </w:rPr>
        <w:pict w14:anchorId="163112F6">
          <v:shape id="_x0000_s2292" type="#_x0000_t202" style="position:absolute;left:0;text-align:left;margin-left:273pt;margin-top:15.25pt;width:38.2pt;height:38.35pt;z-index: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" filled="f" stroked="f">
            <v:textbox style="mso-fit-shape-to-text:t">
              <w:txbxContent>
                <w:p w14:paraId="28FB9C8D" w14:textId="00021F75" w:rsidR="006522D8" w:rsidRDefault="006522D8" w:rsidP="0037294C">
                  <w:pPr>
                    <w:pStyle w:val="NormalWeb"/>
                    <w:jc w:val="center"/>
                  </w:pPr>
                  <w:del w:id="277" w:author="唐 圣凯" w:date="2021-10-28T18:23:00Z">
                    <w:r w:rsidDel="007E6F1A"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delText>矿山</w:delText>
                    </w:r>
                  </w:del>
                  <w:ins w:id="278" w:author="唐 圣凯" w:date="2021-10-28T18:23:00Z">
                    <w:r w:rsidR="007E6F1A"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M</w:t>
                    </w:r>
                    <w:r w:rsidR="007E6F1A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ine</w:t>
                    </w:r>
                  </w:ins>
                  <w:r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55</w:t>
                  </w:r>
                </w:p>
              </w:txbxContent>
            </v:textbox>
          </v:shape>
        </w:pict>
      </w:r>
    </w:p>
    <w:p w14:paraId="2564AC8A" w14:textId="77777777" w:rsidR="00DC0850" w:rsidRDefault="00DC0850">
      <w:pPr>
        <w:rPr>
          <w:rFonts w:ascii="Times New Roman" w:hAnsi="Times New Roman" w:cs="Times New Roman"/>
          <w:noProof/>
          <w:sz w:val="24"/>
        </w:rPr>
      </w:pPr>
    </w:p>
    <w:p w14:paraId="223C015A" w14:textId="77777777" w:rsidR="00DC0850" w:rsidRDefault="00DC0850">
      <w:pPr>
        <w:rPr>
          <w:rFonts w:ascii="Times New Roman" w:hAnsi="Times New Roman" w:cs="Times New Roman"/>
          <w:noProof/>
          <w:sz w:val="24"/>
        </w:rPr>
      </w:pPr>
    </w:p>
    <w:p w14:paraId="730C9DA7" w14:textId="77777777" w:rsidR="00DC0850" w:rsidRDefault="00127A91">
      <w:pPr>
        <w:rPr>
          <w:rFonts w:ascii="Times New Roman" w:hAnsi="Times New Roman" w:cs="Times New Roman"/>
          <w:noProof/>
          <w:sz w:val="24"/>
        </w:rPr>
      </w:pPr>
      <w:r>
        <w:rPr>
          <w:noProof/>
        </w:rPr>
        <w:pict w14:anchorId="73B1131F">
          <v:shape id="_x0000_s2293" type="#_x0000_t202" style="position:absolute;left:0;text-align:left;margin-left:252.75pt;margin-top:3.25pt;width:38.25pt;height:38.4pt;z-index: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" filled="f" stroked="f">
            <v:textbox style="mso-fit-shape-to-text:t">
              <w:txbxContent>
                <w:p w14:paraId="554623C7" w14:textId="08C348CE" w:rsidR="006522D8" w:rsidRDefault="006522D8" w:rsidP="0037294C">
                  <w:pPr>
                    <w:pStyle w:val="NormalWeb"/>
                    <w:jc w:val="center"/>
                  </w:pPr>
                  <w:del w:id="279" w:author="唐 圣凯" w:date="2021-10-28T18:23:00Z">
                    <w:r w:rsidDel="007E6F1A"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delText>村庄</w:delText>
                    </w:r>
                  </w:del>
                  <w:ins w:id="280" w:author="唐 圣凯" w:date="2021-10-28T18:23:00Z">
                    <w:r w:rsidR="007E6F1A"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V</w:t>
                    </w:r>
                    <w:r w:rsidR="007E6F1A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illage</w:t>
                    </w:r>
                  </w:ins>
                  <w:r>
                    <w:rPr>
                      <w:rFonts w:ascii="Times New Roman" w:hAnsi="Times New Roman" w:cs="Times New Roman" w:hint="eastAsia"/>
                      <w:color w:val="000000" w:themeColor="text1"/>
                      <w:kern w:val="24"/>
                      <w:sz w:val="21"/>
                      <w:szCs w:val="21"/>
                    </w:rPr>
                    <w:t>62</w:t>
                  </w:r>
                </w:p>
              </w:txbxContent>
            </v:textbox>
          </v:shape>
        </w:pict>
      </w:r>
    </w:p>
    <w:p w14:paraId="46090634" w14:textId="77777777" w:rsidR="00DC0850" w:rsidRDefault="00DC0850">
      <w:pPr>
        <w:rPr>
          <w:rFonts w:ascii="Times New Roman" w:hAnsi="Times New Roman" w:cs="Times New Roman"/>
          <w:sz w:val="24"/>
        </w:rPr>
      </w:pPr>
    </w:p>
    <w:p w14:paraId="633FE084" w14:textId="77777777" w:rsidR="00B05C84" w:rsidRDefault="00B05C84">
      <w:pPr>
        <w:rPr>
          <w:rFonts w:ascii="Times New Roman" w:hAnsi="Times New Roman" w:cs="Times New Roman"/>
          <w:sz w:val="24"/>
        </w:rPr>
      </w:pPr>
    </w:p>
    <w:p w14:paraId="249509D0" w14:textId="77777777" w:rsidR="00B05C84" w:rsidRDefault="00B05C84">
      <w:pPr>
        <w:rPr>
          <w:rFonts w:ascii="Times New Roman" w:hAnsi="Times New Roman" w:cs="Times New Roman"/>
          <w:sz w:val="24"/>
        </w:rPr>
      </w:pPr>
    </w:p>
    <w:p w14:paraId="04A62C96" w14:textId="77777777" w:rsidR="00B05C84" w:rsidDel="005C7260" w:rsidRDefault="00B05C84">
      <w:pPr>
        <w:rPr>
          <w:del w:id="281" w:author="Mahfuz Ronnie" w:date="2021-11-25T12:22:00Z"/>
          <w:rFonts w:ascii="Times New Roman" w:hAnsi="Times New Roman" w:cs="Times New Roman"/>
          <w:sz w:val="24"/>
        </w:rPr>
      </w:pPr>
    </w:p>
    <w:p w14:paraId="7609168F" w14:textId="77777777" w:rsidR="00B05C84" w:rsidDel="005C7260" w:rsidRDefault="00B05C84">
      <w:pPr>
        <w:rPr>
          <w:del w:id="282" w:author="Mahfuz Ronnie" w:date="2021-11-25T12:22:00Z"/>
          <w:rFonts w:ascii="Times New Roman" w:hAnsi="Times New Roman" w:cs="Times New Roman"/>
          <w:sz w:val="24"/>
        </w:rPr>
      </w:pPr>
    </w:p>
    <w:p w14:paraId="7FF6CCD1" w14:textId="77777777" w:rsidR="005C7260" w:rsidRDefault="005C7260">
      <w:pPr>
        <w:rPr>
          <w:rFonts w:ascii="Times New Roman" w:hAnsi="Times New Roman" w:cs="Times New Roman"/>
          <w:sz w:val="24"/>
        </w:rPr>
      </w:pPr>
    </w:p>
    <w:p w14:paraId="5DCD76FC" w14:textId="77777777" w:rsidR="00373B93" w:rsidRDefault="00373B93">
      <w:pPr>
        <w:rPr>
          <w:rFonts w:ascii="Times New Roman" w:hAnsi="Times New Roman" w:cs="Times New Roman"/>
          <w:sz w:val="24"/>
        </w:rPr>
      </w:pPr>
    </w:p>
    <w:p w14:paraId="2E5A88CD" w14:textId="6729F96A" w:rsidR="00B05C84" w:rsidRDefault="00B05C84" w:rsidP="00B05C84">
      <w:pPr>
        <w:rPr>
          <w:rFonts w:ascii="Times New Roman" w:hAnsi="Times New Roman" w:cs="Times New Roman"/>
          <w:noProof/>
          <w:sz w:val="24"/>
        </w:rPr>
      </w:pPr>
      <w:del w:id="283" w:author="唐 圣凯" w:date="2021-10-28T18:12:00Z">
        <w:r w:rsidRPr="007922FD" w:rsidDel="00212A70">
          <w:rPr>
            <w:rFonts w:ascii="Times New Roman" w:hAnsi="Times New Roman" w:cs="Times New Roman"/>
            <w:noProof/>
            <w:sz w:val="24"/>
          </w:rPr>
          <w:delText>第</w:delText>
        </w:r>
        <w:r w:rsidDel="00212A70">
          <w:rPr>
            <w:rFonts w:ascii="Times New Roman" w:hAnsi="Times New Roman" w:cs="Times New Roman" w:hint="eastAsia"/>
            <w:noProof/>
            <w:sz w:val="24"/>
          </w:rPr>
          <w:delText>三</w:delText>
        </w:r>
        <w:r w:rsidRPr="007922FD" w:rsidDel="00212A70">
          <w:rPr>
            <w:rFonts w:ascii="Times New Roman" w:hAnsi="Times New Roman" w:cs="Times New Roman"/>
            <w:noProof/>
            <w:sz w:val="24"/>
          </w:rPr>
          <w:delText>关</w:delText>
        </w:r>
      </w:del>
      <w:ins w:id="284" w:author="唐 圣凯" w:date="2021-10-28T18:12:00Z">
        <w:r w:rsidR="00212A70">
          <w:rPr>
            <w:rFonts w:ascii="Times New Roman" w:hAnsi="Times New Roman" w:cs="Times New Roman" w:hint="eastAsia"/>
            <w:noProof/>
            <w:sz w:val="24"/>
          </w:rPr>
          <w:t>L</w:t>
        </w:r>
        <w:r w:rsidR="00212A70">
          <w:rPr>
            <w:rFonts w:ascii="Times New Roman" w:hAnsi="Times New Roman" w:cs="Times New Roman"/>
            <w:noProof/>
            <w:sz w:val="24"/>
          </w:rPr>
          <w:t>evel 3:</w:t>
        </w:r>
      </w:ins>
    </w:p>
    <w:p w14:paraId="623EDF7C" w14:textId="77777777" w:rsidR="00B05C84" w:rsidRDefault="00B05C84" w:rsidP="00B05C84">
      <w:pPr>
        <w:rPr>
          <w:rFonts w:ascii="Times New Roman" w:hAnsi="Times New Roman" w:cs="Times New Roman"/>
          <w:noProof/>
          <w:sz w:val="24"/>
        </w:rPr>
      </w:pPr>
    </w:p>
    <w:p w14:paraId="21108F09" w14:textId="1C52894E" w:rsidR="00B05C84" w:rsidRDefault="00212A70" w:rsidP="00B05C84">
      <w:pPr>
        <w:rPr>
          <w:rFonts w:ascii="Times New Roman" w:hAnsi="Times New Roman" w:cs="Times New Roman"/>
          <w:noProof/>
          <w:sz w:val="24"/>
        </w:rPr>
      </w:pPr>
      <w:ins w:id="285" w:author="唐 圣凯" w:date="2021-10-28T18:12:00Z">
        <w:r>
          <w:rPr>
            <w:rFonts w:ascii="Times New Roman" w:hAnsi="Times New Roman" w:cs="Times New Roman" w:hint="eastAsia"/>
            <w:noProof/>
            <w:sz w:val="24"/>
          </w:rPr>
          <w:t>P</w:t>
        </w:r>
        <w:r w:rsidRPr="00865CFA">
          <w:rPr>
            <w:rFonts w:ascii="Times New Roman" w:hAnsi="Times New Roman" w:cs="Times New Roman"/>
            <w:noProof/>
            <w:sz w:val="24"/>
          </w:rPr>
          <w:t>arameter</w:t>
        </w:r>
      </w:ins>
      <w:del w:id="286" w:author="唐 圣凯" w:date="2021-10-28T18:12:00Z">
        <w:r w:rsidR="00B05C84" w:rsidDel="00212A70">
          <w:rPr>
            <w:rFonts w:ascii="Times New Roman" w:hAnsi="Times New Roman" w:cs="Times New Roman" w:hint="eastAsia"/>
            <w:noProof/>
            <w:sz w:val="24"/>
          </w:rPr>
          <w:delText>参数设定</w:delText>
        </w:r>
      </w:del>
      <w:r w:rsidR="00B05C84">
        <w:rPr>
          <w:rFonts w:ascii="Times New Roman" w:hAnsi="Times New Roman" w:cs="Times New Roman" w:hint="eastAsia"/>
          <w:noProof/>
          <w:sz w:val="24"/>
        </w:rPr>
        <w:t>：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203"/>
        <w:gridCol w:w="1276"/>
        <w:gridCol w:w="1787"/>
        <w:gridCol w:w="1462"/>
        <w:gridCol w:w="1442"/>
        <w:gridCol w:w="1243"/>
      </w:tblGrid>
      <w:tr w:rsidR="0020487B" w:rsidRPr="00DC0850" w14:paraId="1BE5C2C4" w14:textId="77777777" w:rsidTr="006522D8">
        <w:trPr>
          <w:jc w:val="center"/>
        </w:trPr>
        <w:tc>
          <w:tcPr>
            <w:tcW w:w="2235" w:type="dxa"/>
            <w:gridSpan w:val="2"/>
          </w:tcPr>
          <w:p w14:paraId="134C10D5" w14:textId="0E078404" w:rsidR="0020487B" w:rsidRPr="00DC0850" w:rsidRDefault="00212A70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287" w:author="唐 圣凯" w:date="2021-10-28T18:12:00Z">
              <w:r>
                <w:rPr>
                  <w:noProof/>
                  <w:sz w:val="24"/>
                </w:rPr>
                <w:t>L</w:t>
              </w:r>
              <w:r w:rsidRPr="00865CFA">
                <w:rPr>
                  <w:noProof/>
                  <w:sz w:val="24"/>
                </w:rPr>
                <w:t>oad limit</w:t>
              </w:r>
            </w:ins>
            <w:del w:id="288" w:author="唐 圣凯" w:date="2021-10-28T18:12:00Z">
              <w:r w:rsidR="0020487B" w:rsidDel="00212A70">
                <w:rPr>
                  <w:rFonts w:hint="eastAsia"/>
                  <w:noProof/>
                  <w:sz w:val="24"/>
                </w:rPr>
                <w:delText>负重上限</w:delText>
              </w:r>
            </w:del>
          </w:p>
        </w:tc>
        <w:tc>
          <w:tcPr>
            <w:tcW w:w="1787" w:type="dxa"/>
          </w:tcPr>
          <w:p w14:paraId="682E7692" w14:textId="466674FA"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200</w:t>
            </w:r>
            <w:ins w:id="289" w:author="唐 圣凯" w:date="2021-10-28T18:13:00Z">
              <w:r w:rsidR="00212A70">
                <w:rPr>
                  <w:noProof/>
                  <w:sz w:val="24"/>
                </w:rPr>
                <w:t xml:space="preserve"> </w:t>
              </w:r>
              <w:r w:rsidR="00212A70">
                <w:rPr>
                  <w:rFonts w:hint="eastAsia"/>
                  <w:noProof/>
                  <w:sz w:val="24"/>
                </w:rPr>
                <w:t>k</w:t>
              </w:r>
              <w:r w:rsidR="00212A70">
                <w:rPr>
                  <w:noProof/>
                  <w:sz w:val="24"/>
                </w:rPr>
                <w:t>g</w:t>
              </w:r>
            </w:ins>
            <w:del w:id="290" w:author="唐 圣凯" w:date="2021-10-28T18:13:00Z">
              <w:r w:rsidDel="00212A70">
                <w:rPr>
                  <w:rFonts w:hint="eastAsia"/>
                  <w:noProof/>
                  <w:sz w:val="24"/>
                </w:rPr>
                <w:delText>千克</w:delText>
              </w:r>
            </w:del>
          </w:p>
        </w:tc>
        <w:tc>
          <w:tcPr>
            <w:tcW w:w="1462" w:type="dxa"/>
          </w:tcPr>
          <w:p w14:paraId="5987ABE9" w14:textId="3BD8F040" w:rsidR="0020487B" w:rsidRPr="00DC0850" w:rsidRDefault="00212A70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291" w:author="唐 圣凯" w:date="2021-10-28T18:13:00Z">
              <w:r w:rsidRPr="00865CFA">
                <w:rPr>
                  <w:noProof/>
                  <w:sz w:val="24"/>
                </w:rPr>
                <w:t>Initial funds</w:t>
              </w:r>
            </w:ins>
            <w:del w:id="292" w:author="唐 圣凯" w:date="2021-10-28T18:13:00Z">
              <w:r w:rsidR="0020487B" w:rsidDel="00212A70">
                <w:rPr>
                  <w:rFonts w:hint="eastAsia"/>
                  <w:noProof/>
                  <w:sz w:val="24"/>
                </w:rPr>
                <w:delText>初始资金</w:delText>
              </w:r>
            </w:del>
          </w:p>
        </w:tc>
        <w:tc>
          <w:tcPr>
            <w:tcW w:w="2645" w:type="dxa"/>
            <w:gridSpan w:val="2"/>
          </w:tcPr>
          <w:p w14:paraId="44DAE090" w14:textId="263E1AF8"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0000</w:t>
            </w:r>
            <w:ins w:id="293" w:author="唐 圣凯" w:date="2021-10-28T18:15:00Z">
              <w:r w:rsidR="00212A70">
                <w:rPr>
                  <w:rFonts w:hint="eastAsia"/>
                  <w:noProof/>
                  <w:sz w:val="24"/>
                </w:rPr>
                <w:t>y</w:t>
              </w:r>
              <w:r w:rsidR="00212A70">
                <w:rPr>
                  <w:noProof/>
                  <w:sz w:val="24"/>
                </w:rPr>
                <w:t>uan</w:t>
              </w:r>
            </w:ins>
            <w:del w:id="294" w:author="唐 圣凯" w:date="2021-10-28T18:15:00Z">
              <w:r w:rsidDel="00212A70">
                <w:rPr>
                  <w:rFonts w:hint="eastAsia"/>
                  <w:noProof/>
                  <w:sz w:val="24"/>
                </w:rPr>
                <w:delText>元</w:delText>
              </w:r>
            </w:del>
          </w:p>
        </w:tc>
      </w:tr>
      <w:tr w:rsidR="0020487B" w:rsidRPr="00DC0850" w14:paraId="7D4AB954" w14:textId="77777777" w:rsidTr="006522D8">
        <w:trPr>
          <w:jc w:val="center"/>
        </w:trPr>
        <w:tc>
          <w:tcPr>
            <w:tcW w:w="2235" w:type="dxa"/>
            <w:gridSpan w:val="2"/>
          </w:tcPr>
          <w:p w14:paraId="586D937F" w14:textId="79574E15" w:rsidR="0020487B" w:rsidRPr="00DC0850" w:rsidRDefault="00212A70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295" w:author="唐 圣凯" w:date="2021-10-28T18:12:00Z">
              <w:r>
                <w:rPr>
                  <w:rFonts w:hint="eastAsia"/>
                  <w:noProof/>
                  <w:sz w:val="24"/>
                </w:rPr>
                <w:t>D</w:t>
              </w:r>
              <w:r>
                <w:rPr>
                  <w:noProof/>
                  <w:sz w:val="24"/>
                </w:rPr>
                <w:t>eadline</w:t>
              </w:r>
            </w:ins>
            <w:del w:id="296" w:author="唐 圣凯" w:date="2021-10-28T18:12:00Z">
              <w:r w:rsidR="0020487B" w:rsidDel="00212A70">
                <w:rPr>
                  <w:rFonts w:hint="eastAsia"/>
                  <w:noProof/>
                  <w:sz w:val="24"/>
                </w:rPr>
                <w:delText>截止日期</w:delText>
              </w:r>
            </w:del>
          </w:p>
        </w:tc>
        <w:tc>
          <w:tcPr>
            <w:tcW w:w="1787" w:type="dxa"/>
          </w:tcPr>
          <w:p w14:paraId="7EC0551C" w14:textId="53796E83" w:rsidR="00B734C5" w:rsidRDefault="0020487B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  <w:kern w:val="0"/>
                <w:sz w:val="24"/>
              </w:rPr>
            </w:pPr>
            <w:del w:id="297" w:author="唐 圣凯" w:date="2021-10-28T18:13:00Z">
              <w:r w:rsidDel="00212A70">
                <w:rPr>
                  <w:rFonts w:hint="eastAsia"/>
                  <w:noProof/>
                  <w:sz w:val="24"/>
                </w:rPr>
                <w:delText>第</w:delText>
              </w:r>
              <w:r w:rsidDel="00212A70">
                <w:rPr>
                  <w:noProof/>
                  <w:sz w:val="24"/>
                </w:rPr>
                <w:delText>10</w:delText>
              </w:r>
              <w:r w:rsidDel="00212A70">
                <w:rPr>
                  <w:rFonts w:hint="eastAsia"/>
                  <w:noProof/>
                  <w:sz w:val="24"/>
                </w:rPr>
                <w:delText>天</w:delText>
              </w:r>
            </w:del>
            <w:ins w:id="298" w:author="唐 圣凯" w:date="2021-10-28T18:13:00Z">
              <w:r w:rsidR="00212A70">
                <w:rPr>
                  <w:rFonts w:hint="eastAsia"/>
                  <w:noProof/>
                  <w:sz w:val="24"/>
                </w:rPr>
                <w:t>D</w:t>
              </w:r>
              <w:r w:rsidR="00212A70">
                <w:rPr>
                  <w:noProof/>
                  <w:sz w:val="24"/>
                </w:rPr>
                <w:t>ay 10</w:t>
              </w:r>
            </w:ins>
          </w:p>
        </w:tc>
        <w:tc>
          <w:tcPr>
            <w:tcW w:w="1462" w:type="dxa"/>
          </w:tcPr>
          <w:p w14:paraId="338E1B8B" w14:textId="05CE8206" w:rsidR="0020487B" w:rsidRPr="00DC0850" w:rsidRDefault="00212A70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299" w:author="唐 圣凯" w:date="2021-10-28T18:13:00Z">
              <w:r w:rsidRPr="00865CFA">
                <w:rPr>
                  <w:noProof/>
                  <w:sz w:val="24"/>
                </w:rPr>
                <w:t>Basic income</w:t>
              </w:r>
            </w:ins>
            <w:del w:id="300" w:author="唐 圣凯" w:date="2021-10-28T18:13:00Z">
              <w:r w:rsidR="0020487B" w:rsidDel="00212A70">
                <w:rPr>
                  <w:rFonts w:hint="eastAsia"/>
                  <w:noProof/>
                  <w:sz w:val="24"/>
                </w:rPr>
                <w:delText>基础收益</w:delText>
              </w:r>
            </w:del>
          </w:p>
        </w:tc>
        <w:tc>
          <w:tcPr>
            <w:tcW w:w="2645" w:type="dxa"/>
            <w:gridSpan w:val="2"/>
          </w:tcPr>
          <w:p w14:paraId="6DC36D73" w14:textId="0742B0DA"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noProof/>
                <w:sz w:val="24"/>
              </w:rPr>
              <w:t>200</w:t>
            </w:r>
            <w:ins w:id="301" w:author="唐 圣凯" w:date="2021-10-28T18:15:00Z">
              <w:r w:rsidR="00212A70">
                <w:rPr>
                  <w:rFonts w:hint="eastAsia"/>
                  <w:noProof/>
                  <w:sz w:val="24"/>
                </w:rPr>
                <w:t>y</w:t>
              </w:r>
              <w:r w:rsidR="00212A70">
                <w:rPr>
                  <w:noProof/>
                  <w:sz w:val="24"/>
                </w:rPr>
                <w:t>uan</w:t>
              </w:r>
            </w:ins>
            <w:del w:id="302" w:author="唐 圣凯" w:date="2021-10-28T18:15:00Z">
              <w:r w:rsidDel="00212A70">
                <w:rPr>
                  <w:rFonts w:hint="eastAsia"/>
                  <w:noProof/>
                  <w:sz w:val="24"/>
                </w:rPr>
                <w:delText>元</w:delText>
              </w:r>
            </w:del>
          </w:p>
        </w:tc>
      </w:tr>
      <w:tr w:rsidR="00AF1FFB" w:rsidRPr="00DC0850" w14:paraId="0E1928F3" w14:textId="77777777" w:rsidTr="0020487B">
        <w:trPr>
          <w:jc w:val="center"/>
        </w:trPr>
        <w:tc>
          <w:tcPr>
            <w:tcW w:w="959" w:type="dxa"/>
            <w:vMerge w:val="restart"/>
            <w:vAlign w:val="center"/>
          </w:tcPr>
          <w:p w14:paraId="36B4C2BA" w14:textId="2EE857C0" w:rsidR="00AF1FFB" w:rsidRPr="00DC0850" w:rsidRDefault="00212A70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303" w:author="唐 圣凯" w:date="2021-10-28T18:13:00Z">
              <w:r>
                <w:rPr>
                  <w:kern w:val="0"/>
                  <w:sz w:val="24"/>
                </w:rPr>
                <w:t>R</w:t>
              </w:r>
              <w:r w:rsidRPr="00865CFA">
                <w:rPr>
                  <w:kern w:val="0"/>
                  <w:sz w:val="24"/>
                </w:rPr>
                <w:t>esources</w:t>
              </w:r>
            </w:ins>
            <w:del w:id="304" w:author="唐 圣凯" w:date="2021-10-28T18:13:00Z">
              <w:r w:rsidR="00AF1FFB" w:rsidDel="00212A70">
                <w:rPr>
                  <w:rFonts w:hint="eastAsia"/>
                  <w:kern w:val="0"/>
                  <w:sz w:val="24"/>
                </w:rPr>
                <w:delText>资源</w:delText>
              </w:r>
            </w:del>
          </w:p>
        </w:tc>
        <w:tc>
          <w:tcPr>
            <w:tcW w:w="1276" w:type="dxa"/>
            <w:vMerge w:val="restart"/>
            <w:vAlign w:val="center"/>
          </w:tcPr>
          <w:p w14:paraId="4F9F331C" w14:textId="7CEECAE3" w:rsidR="00AF1FFB" w:rsidRPr="00DC0850" w:rsidRDefault="00212A70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305" w:author="唐 圣凯" w:date="2021-10-28T18:13:00Z">
              <w:r w:rsidRPr="00865CFA">
                <w:rPr>
                  <w:sz w:val="24"/>
                </w:rPr>
                <w:t>Mass per box</w:t>
              </w:r>
              <w:r w:rsidRPr="00DC0850">
                <w:rPr>
                  <w:kern w:val="0"/>
                  <w:sz w:val="24"/>
                </w:rPr>
                <w:t>（</w:t>
              </w:r>
              <w:r>
                <w:rPr>
                  <w:rFonts w:hint="eastAsia"/>
                  <w:kern w:val="0"/>
                  <w:sz w:val="24"/>
                </w:rPr>
                <w:t>k</w:t>
              </w:r>
              <w:r>
                <w:rPr>
                  <w:kern w:val="0"/>
                  <w:sz w:val="24"/>
                </w:rPr>
                <w:t>g</w:t>
              </w:r>
              <w:r w:rsidRPr="00DC0850">
                <w:rPr>
                  <w:kern w:val="0"/>
                  <w:sz w:val="24"/>
                </w:rPr>
                <w:t>）</w:t>
              </w:r>
            </w:ins>
            <w:del w:id="306" w:author="唐 圣凯" w:date="2021-10-28T18:13:00Z">
              <w:r w:rsidR="00AF1FFB" w:rsidRPr="00DC0850" w:rsidDel="00212A70">
                <w:rPr>
                  <w:sz w:val="24"/>
                </w:rPr>
                <w:delText>每箱</w:delText>
              </w:r>
              <w:r w:rsidR="00AF1FFB" w:rsidRPr="00DC0850" w:rsidDel="00212A70">
                <w:rPr>
                  <w:kern w:val="0"/>
                  <w:sz w:val="24"/>
                </w:rPr>
                <w:delText>质量（千克）</w:delText>
              </w:r>
            </w:del>
          </w:p>
        </w:tc>
        <w:tc>
          <w:tcPr>
            <w:tcW w:w="1787" w:type="dxa"/>
            <w:vMerge w:val="restart"/>
            <w:vAlign w:val="center"/>
          </w:tcPr>
          <w:p w14:paraId="4DA160B4" w14:textId="77777777" w:rsidR="00212A70" w:rsidRPr="00865CFA" w:rsidRDefault="00212A70" w:rsidP="00212A70">
            <w:pPr>
              <w:autoSpaceDE w:val="0"/>
              <w:autoSpaceDN w:val="0"/>
              <w:adjustRightInd w:val="0"/>
              <w:snapToGrid w:val="0"/>
              <w:jc w:val="center"/>
              <w:rPr>
                <w:ins w:id="307" w:author="唐 圣凯" w:date="2021-10-28T18:13:00Z"/>
                <w:kern w:val="0"/>
                <w:sz w:val="24"/>
              </w:rPr>
            </w:pPr>
            <w:ins w:id="308" w:author="唐 圣凯" w:date="2021-10-28T18:13:00Z">
              <w:r>
                <w:rPr>
                  <w:kern w:val="0"/>
                  <w:sz w:val="24"/>
                </w:rPr>
                <w:t>G</w:t>
              </w:r>
              <w:r w:rsidRPr="00865CFA">
                <w:rPr>
                  <w:kern w:val="0"/>
                  <w:sz w:val="24"/>
                </w:rPr>
                <w:t xml:space="preserve">uide </w:t>
              </w:r>
              <w:r>
                <w:rPr>
                  <w:kern w:val="0"/>
                  <w:sz w:val="24"/>
                </w:rPr>
                <w:t>P</w:t>
              </w:r>
              <w:r w:rsidRPr="00865CFA">
                <w:rPr>
                  <w:kern w:val="0"/>
                  <w:sz w:val="24"/>
                </w:rPr>
                <w:t>rice</w:t>
              </w:r>
            </w:ins>
          </w:p>
          <w:p w14:paraId="29789556" w14:textId="4307C36A" w:rsidR="00AF1FFB" w:rsidDel="00212A70" w:rsidRDefault="00212A70" w:rsidP="00212A70">
            <w:pPr>
              <w:autoSpaceDE w:val="0"/>
              <w:autoSpaceDN w:val="0"/>
              <w:adjustRightInd w:val="0"/>
              <w:snapToGrid w:val="0"/>
              <w:jc w:val="center"/>
              <w:rPr>
                <w:del w:id="309" w:author="唐 圣凯" w:date="2021-10-28T18:13:00Z"/>
                <w:kern w:val="0"/>
                <w:sz w:val="24"/>
              </w:rPr>
            </w:pPr>
            <w:ins w:id="310" w:author="唐 圣凯" w:date="2021-10-28T18:13:00Z">
              <w:r w:rsidRPr="00865CFA">
                <w:rPr>
                  <w:kern w:val="0"/>
                  <w:sz w:val="24"/>
                </w:rPr>
                <w:t>(yuan / box)</w:t>
              </w:r>
            </w:ins>
            <w:del w:id="311" w:author="唐 圣凯" w:date="2021-10-28T18:13:00Z">
              <w:r w:rsidR="00AF1FFB" w:rsidDel="00212A70">
                <w:rPr>
                  <w:rFonts w:hint="eastAsia"/>
                  <w:kern w:val="0"/>
                  <w:sz w:val="24"/>
                </w:rPr>
                <w:delText>基准</w:delText>
              </w:r>
              <w:r w:rsidR="00AF1FFB" w:rsidRPr="00DC0850" w:rsidDel="00212A70">
                <w:rPr>
                  <w:kern w:val="0"/>
                  <w:sz w:val="24"/>
                </w:rPr>
                <w:delText>价格</w:delText>
              </w:r>
            </w:del>
          </w:p>
          <w:p w14:paraId="1205C7C1" w14:textId="740DB9E4"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del w:id="312" w:author="唐 圣凯" w:date="2021-10-28T18:13:00Z">
              <w:r w:rsidRPr="00DC0850" w:rsidDel="00212A70">
                <w:rPr>
                  <w:kern w:val="0"/>
                  <w:sz w:val="24"/>
                </w:rPr>
                <w:delText>（元</w:delText>
              </w:r>
              <w:r w:rsidRPr="00DC0850" w:rsidDel="00212A70">
                <w:rPr>
                  <w:kern w:val="0"/>
                  <w:sz w:val="24"/>
                </w:rPr>
                <w:delText>/</w:delText>
              </w:r>
              <w:r w:rsidRPr="00DC0850" w:rsidDel="00212A70">
                <w:rPr>
                  <w:kern w:val="0"/>
                  <w:sz w:val="24"/>
                </w:rPr>
                <w:delText>箱）</w:delText>
              </w:r>
            </w:del>
          </w:p>
        </w:tc>
        <w:tc>
          <w:tcPr>
            <w:tcW w:w="4107" w:type="dxa"/>
            <w:gridSpan w:val="3"/>
            <w:vAlign w:val="center"/>
          </w:tcPr>
          <w:p w14:paraId="02CD03D8" w14:textId="042099A8" w:rsidR="00AF1FFB" w:rsidRPr="00DC0850" w:rsidRDefault="00212A70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313" w:author="唐 圣凯" w:date="2021-10-28T18:13:00Z">
              <w:r w:rsidRPr="00865CFA">
                <w:rPr>
                  <w:kern w:val="0"/>
                  <w:sz w:val="24"/>
                </w:rPr>
                <w:t>Basic consumption (box)</w:t>
              </w:r>
            </w:ins>
            <w:del w:id="314" w:author="唐 圣凯" w:date="2021-10-28T18:13:00Z">
              <w:r w:rsidR="00AF1FFB" w:rsidRPr="00DC0850" w:rsidDel="00212A70">
                <w:rPr>
                  <w:kern w:val="0"/>
                  <w:sz w:val="24"/>
                </w:rPr>
                <w:delText>基础消耗量（箱）</w:delText>
              </w:r>
            </w:del>
          </w:p>
        </w:tc>
      </w:tr>
      <w:tr w:rsidR="00B05C84" w:rsidRPr="00DC0850" w14:paraId="53457389" w14:textId="77777777" w:rsidTr="0020487B">
        <w:trPr>
          <w:jc w:val="center"/>
        </w:trPr>
        <w:tc>
          <w:tcPr>
            <w:tcW w:w="959" w:type="dxa"/>
            <w:vMerge/>
            <w:vAlign w:val="center"/>
          </w:tcPr>
          <w:p w14:paraId="76449D96" w14:textId="77777777" w:rsidR="00B05C84" w:rsidRPr="00DC0850" w:rsidRDefault="00B05C84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415E73E3" w14:textId="77777777" w:rsidR="00B05C84" w:rsidRPr="00DC0850" w:rsidRDefault="00B05C84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787" w:type="dxa"/>
            <w:vMerge/>
            <w:vAlign w:val="center"/>
          </w:tcPr>
          <w:p w14:paraId="5F90909F" w14:textId="77777777" w:rsidR="00B05C84" w:rsidRPr="00DC0850" w:rsidRDefault="00B05C84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462" w:type="dxa"/>
            <w:vAlign w:val="center"/>
          </w:tcPr>
          <w:p w14:paraId="480916B4" w14:textId="00E83B18" w:rsidR="00B05C84" w:rsidRPr="00DC0850" w:rsidRDefault="00212A70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315" w:author="唐 圣凯" w:date="2021-10-28T18:13:00Z">
              <w:r>
                <w:rPr>
                  <w:kern w:val="0"/>
                  <w:sz w:val="24"/>
                </w:rPr>
                <w:t>S</w:t>
              </w:r>
              <w:r w:rsidRPr="00865CFA">
                <w:rPr>
                  <w:kern w:val="0"/>
                  <w:sz w:val="24"/>
                </w:rPr>
                <w:t>unny</w:t>
              </w:r>
            </w:ins>
            <w:del w:id="316" w:author="唐 圣凯" w:date="2021-10-28T18:13:00Z">
              <w:r w:rsidR="00B05C84" w:rsidRPr="00DC0850" w:rsidDel="00212A70">
                <w:rPr>
                  <w:kern w:val="0"/>
                  <w:sz w:val="24"/>
                </w:rPr>
                <w:delText>晴朗</w:delText>
              </w:r>
            </w:del>
          </w:p>
        </w:tc>
        <w:tc>
          <w:tcPr>
            <w:tcW w:w="1417" w:type="dxa"/>
            <w:vAlign w:val="center"/>
          </w:tcPr>
          <w:p w14:paraId="1FB8C34C" w14:textId="08A80FAC" w:rsidR="00B05C84" w:rsidRPr="00DC0850" w:rsidRDefault="00212A70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317" w:author="唐 圣凯" w:date="2021-10-28T18:13:00Z">
              <w:r>
                <w:rPr>
                  <w:kern w:val="0"/>
                  <w:sz w:val="24"/>
                </w:rPr>
                <w:t>H</w:t>
              </w:r>
              <w:r w:rsidRPr="00865CFA">
                <w:rPr>
                  <w:kern w:val="0"/>
                  <w:sz w:val="24"/>
                </w:rPr>
                <w:t xml:space="preserve">igh </w:t>
              </w:r>
              <w:r>
                <w:rPr>
                  <w:kern w:val="0"/>
                  <w:sz w:val="24"/>
                </w:rPr>
                <w:t>T</w:t>
              </w:r>
              <w:r w:rsidRPr="00865CFA">
                <w:rPr>
                  <w:kern w:val="0"/>
                  <w:sz w:val="24"/>
                </w:rPr>
                <w:t>emperature</w:t>
              </w:r>
            </w:ins>
            <w:del w:id="318" w:author="唐 圣凯" w:date="2021-10-28T18:13:00Z">
              <w:r w:rsidR="00B05C84" w:rsidRPr="00DC0850" w:rsidDel="00212A70">
                <w:rPr>
                  <w:kern w:val="0"/>
                  <w:sz w:val="24"/>
                </w:rPr>
                <w:delText>高温</w:delText>
              </w:r>
            </w:del>
          </w:p>
        </w:tc>
        <w:tc>
          <w:tcPr>
            <w:tcW w:w="1228" w:type="dxa"/>
            <w:vAlign w:val="center"/>
          </w:tcPr>
          <w:p w14:paraId="0E28EE2A" w14:textId="10B5C9B9" w:rsidR="00B05C84" w:rsidRPr="00DC0850" w:rsidRDefault="00212A70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kern w:val="0"/>
                <w:sz w:val="24"/>
              </w:rPr>
            </w:pPr>
            <w:ins w:id="319" w:author="唐 圣凯" w:date="2021-10-28T18:13:00Z">
              <w:r w:rsidRPr="00865CFA">
                <w:rPr>
                  <w:kern w:val="0"/>
                  <w:sz w:val="24"/>
                </w:rPr>
                <w:t>Sandstorm</w:t>
              </w:r>
            </w:ins>
            <w:del w:id="320" w:author="唐 圣凯" w:date="2021-10-28T18:13:00Z">
              <w:r w:rsidR="00B05C84" w:rsidRPr="00DC0850" w:rsidDel="00212A70">
                <w:rPr>
                  <w:kern w:val="0"/>
                  <w:sz w:val="24"/>
                </w:rPr>
                <w:delText>沙暴</w:delText>
              </w:r>
            </w:del>
          </w:p>
        </w:tc>
      </w:tr>
      <w:tr w:rsidR="008F198C" w:rsidRPr="00DC0850" w14:paraId="66ADF60E" w14:textId="77777777" w:rsidTr="0020487B">
        <w:trPr>
          <w:jc w:val="center"/>
        </w:trPr>
        <w:tc>
          <w:tcPr>
            <w:tcW w:w="959" w:type="dxa"/>
            <w:vAlign w:val="center"/>
          </w:tcPr>
          <w:p w14:paraId="2A6E240A" w14:textId="0CAB8560" w:rsidR="008F198C" w:rsidRPr="00DC0850" w:rsidRDefault="00212A70" w:rsidP="008F198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321" w:author="唐 圣凯" w:date="2021-10-28T18:13:00Z">
              <w:r>
                <w:rPr>
                  <w:rFonts w:hint="eastAsia"/>
                  <w:kern w:val="0"/>
                  <w:sz w:val="24"/>
                </w:rPr>
                <w:t>W</w:t>
              </w:r>
              <w:r>
                <w:rPr>
                  <w:kern w:val="0"/>
                  <w:sz w:val="24"/>
                </w:rPr>
                <w:t>ater</w:t>
              </w:r>
            </w:ins>
            <w:del w:id="322" w:author="唐 圣凯" w:date="2021-10-28T18:13:00Z">
              <w:r w:rsidR="008F198C" w:rsidRPr="00DC0850" w:rsidDel="00212A70">
                <w:rPr>
                  <w:kern w:val="0"/>
                  <w:sz w:val="24"/>
                </w:rPr>
                <w:delText>水</w:delText>
              </w:r>
            </w:del>
          </w:p>
        </w:tc>
        <w:tc>
          <w:tcPr>
            <w:tcW w:w="1276" w:type="dxa"/>
            <w:vAlign w:val="center"/>
          </w:tcPr>
          <w:p w14:paraId="5E69623B" w14:textId="77777777" w:rsidR="008F198C" w:rsidRPr="00DC0850" w:rsidRDefault="008F198C" w:rsidP="008F198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3</w:t>
            </w:r>
          </w:p>
        </w:tc>
        <w:tc>
          <w:tcPr>
            <w:tcW w:w="1787" w:type="dxa"/>
            <w:vAlign w:val="center"/>
          </w:tcPr>
          <w:p w14:paraId="0BEA6008" w14:textId="77777777" w:rsidR="008F198C" w:rsidRPr="00DC0850" w:rsidRDefault="008F198C" w:rsidP="008F198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5</w:t>
            </w:r>
          </w:p>
        </w:tc>
        <w:tc>
          <w:tcPr>
            <w:tcW w:w="1462" w:type="dxa"/>
            <w:vAlign w:val="center"/>
          </w:tcPr>
          <w:p w14:paraId="3972CA47" w14:textId="77777777" w:rsidR="008F198C" w:rsidRPr="00DC0850" w:rsidRDefault="008F198C" w:rsidP="008F198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3</w:t>
            </w:r>
          </w:p>
        </w:tc>
        <w:tc>
          <w:tcPr>
            <w:tcW w:w="1417" w:type="dxa"/>
            <w:vAlign w:val="center"/>
          </w:tcPr>
          <w:p w14:paraId="03C6E88D" w14:textId="77777777" w:rsidR="008F198C" w:rsidRPr="00DC0850" w:rsidRDefault="008F198C" w:rsidP="008F198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9</w:t>
            </w:r>
          </w:p>
        </w:tc>
        <w:tc>
          <w:tcPr>
            <w:tcW w:w="1228" w:type="dxa"/>
            <w:vAlign w:val="center"/>
          </w:tcPr>
          <w:p w14:paraId="00D42C23" w14:textId="77777777" w:rsidR="008F198C" w:rsidRPr="00DC0850" w:rsidRDefault="008F198C" w:rsidP="008F198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 w:rsidRPr="00DC0850">
              <w:rPr>
                <w:kern w:val="0"/>
                <w:sz w:val="24"/>
              </w:rPr>
              <w:t>0</w:t>
            </w:r>
          </w:p>
        </w:tc>
      </w:tr>
      <w:tr w:rsidR="008F198C" w:rsidRPr="00DC0850" w14:paraId="72C1C009" w14:textId="77777777" w:rsidTr="0020487B">
        <w:trPr>
          <w:jc w:val="center"/>
        </w:trPr>
        <w:tc>
          <w:tcPr>
            <w:tcW w:w="959" w:type="dxa"/>
            <w:vAlign w:val="center"/>
          </w:tcPr>
          <w:p w14:paraId="3AC571E5" w14:textId="2B043B3F" w:rsidR="008F198C" w:rsidRPr="00DC0850" w:rsidRDefault="00212A70" w:rsidP="008F198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323" w:author="唐 圣凯" w:date="2021-10-28T18:13:00Z">
              <w:r>
                <w:rPr>
                  <w:rFonts w:hint="eastAsia"/>
                  <w:kern w:val="0"/>
                  <w:sz w:val="24"/>
                </w:rPr>
                <w:t>F</w:t>
              </w:r>
              <w:r>
                <w:rPr>
                  <w:kern w:val="0"/>
                  <w:sz w:val="24"/>
                </w:rPr>
                <w:t>ood</w:t>
              </w:r>
            </w:ins>
            <w:del w:id="324" w:author="唐 圣凯" w:date="2021-10-28T18:13:00Z">
              <w:r w:rsidR="008F198C" w:rsidRPr="00DC0850" w:rsidDel="00212A70">
                <w:rPr>
                  <w:kern w:val="0"/>
                  <w:sz w:val="24"/>
                </w:rPr>
                <w:delText>食物</w:delText>
              </w:r>
            </w:del>
          </w:p>
        </w:tc>
        <w:tc>
          <w:tcPr>
            <w:tcW w:w="1276" w:type="dxa"/>
            <w:vAlign w:val="center"/>
          </w:tcPr>
          <w:p w14:paraId="43AF3855" w14:textId="77777777" w:rsidR="008F198C" w:rsidRPr="00DC0850" w:rsidRDefault="008F198C" w:rsidP="008F198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2</w:t>
            </w:r>
          </w:p>
        </w:tc>
        <w:tc>
          <w:tcPr>
            <w:tcW w:w="1787" w:type="dxa"/>
            <w:vAlign w:val="center"/>
          </w:tcPr>
          <w:p w14:paraId="3410DC10" w14:textId="77777777" w:rsidR="008F198C" w:rsidRPr="00DC0850" w:rsidRDefault="008F198C" w:rsidP="008F198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10</w:t>
            </w:r>
          </w:p>
        </w:tc>
        <w:tc>
          <w:tcPr>
            <w:tcW w:w="1462" w:type="dxa"/>
            <w:vAlign w:val="center"/>
          </w:tcPr>
          <w:p w14:paraId="05D71AB9" w14:textId="77777777" w:rsidR="008F198C" w:rsidRPr="00DC0850" w:rsidRDefault="008F198C" w:rsidP="008F198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4</w:t>
            </w:r>
          </w:p>
        </w:tc>
        <w:tc>
          <w:tcPr>
            <w:tcW w:w="1417" w:type="dxa"/>
            <w:vAlign w:val="center"/>
          </w:tcPr>
          <w:p w14:paraId="2828D492" w14:textId="77777777" w:rsidR="008F198C" w:rsidRPr="00DC0850" w:rsidRDefault="008F198C" w:rsidP="008F198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9</w:t>
            </w:r>
          </w:p>
        </w:tc>
        <w:tc>
          <w:tcPr>
            <w:tcW w:w="1228" w:type="dxa"/>
            <w:vAlign w:val="center"/>
          </w:tcPr>
          <w:p w14:paraId="416FA2B5" w14:textId="77777777" w:rsidR="008F198C" w:rsidRPr="00DC0850" w:rsidRDefault="008F198C" w:rsidP="008F198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 w:rsidRPr="00DC0850">
              <w:rPr>
                <w:kern w:val="0"/>
                <w:sz w:val="24"/>
              </w:rPr>
              <w:t>0</w:t>
            </w:r>
          </w:p>
        </w:tc>
      </w:tr>
    </w:tbl>
    <w:p w14:paraId="0DF101A6" w14:textId="77777777" w:rsidR="00B05C84" w:rsidRDefault="00B05C84" w:rsidP="00B05C84">
      <w:pPr>
        <w:rPr>
          <w:rFonts w:ascii="Times New Roman" w:hAnsi="Times New Roman" w:cs="Times New Roman"/>
          <w:noProof/>
          <w:sz w:val="24"/>
        </w:rPr>
      </w:pPr>
    </w:p>
    <w:p w14:paraId="71D8F1D4" w14:textId="690CEA43" w:rsidR="000503E2" w:rsidDel="00212A70" w:rsidRDefault="00212A70" w:rsidP="000503E2">
      <w:pPr>
        <w:rPr>
          <w:del w:id="325" w:author="唐 圣凯" w:date="2021-10-28T18:14:00Z"/>
          <w:rFonts w:ascii="Times New Roman" w:hAnsi="Times New Roman" w:cs="Times New Roman"/>
          <w:noProof/>
          <w:sz w:val="24"/>
        </w:rPr>
      </w:pPr>
      <w:ins w:id="326" w:author="唐 圣凯" w:date="2021-10-28T18:14:00Z">
        <w:r w:rsidRPr="00212A70">
          <w:rPr>
            <w:rFonts w:ascii="Times New Roman" w:hAnsi="Times New Roman" w:cs="Times New Roman"/>
            <w:noProof/>
            <w:sz w:val="24"/>
          </w:rPr>
          <w:t xml:space="preserve">Weathe: </w:t>
        </w:r>
        <w:r>
          <w:rPr>
            <w:rFonts w:ascii="Times New Roman" w:hAnsi="Times New Roman" w:cs="Times New Roman"/>
            <w:noProof/>
            <w:sz w:val="24"/>
          </w:rPr>
          <w:t>P</w:t>
        </w:r>
        <w:r w:rsidRPr="00212A70">
          <w:rPr>
            <w:rFonts w:ascii="Times New Roman" w:hAnsi="Times New Roman" w:cs="Times New Roman"/>
            <w:noProof/>
            <w:sz w:val="24"/>
          </w:rPr>
          <w:t>layers only know the weather conditions of the day, but it is known that there will be no sandstorm in 10 days.</w:t>
        </w:r>
      </w:ins>
      <w:del w:id="327" w:author="唐 圣凯" w:date="2021-10-28T18:14:00Z">
        <w:r w:rsidR="000503E2" w:rsidDel="00212A70">
          <w:rPr>
            <w:rFonts w:ascii="Times New Roman" w:hAnsi="Times New Roman" w:cs="Times New Roman" w:hint="eastAsia"/>
            <w:noProof/>
            <w:sz w:val="24"/>
          </w:rPr>
          <w:delText>天气状况：</w:delText>
        </w:r>
        <w:r w:rsidR="00605749" w:rsidRPr="00520A15" w:rsidDel="00212A70">
          <w:rPr>
            <w:rFonts w:hint="eastAsia"/>
            <w:sz w:val="24"/>
          </w:rPr>
          <w:delText>玩家仅知道当天的天气状况</w:delText>
        </w:r>
        <w:r w:rsidR="00605749" w:rsidDel="00212A70">
          <w:rPr>
            <w:rFonts w:hint="eastAsia"/>
            <w:sz w:val="24"/>
          </w:rPr>
          <w:delText>，但已知</w:delText>
        </w:r>
        <w:r w:rsidR="000503E2" w:rsidDel="00212A70">
          <w:rPr>
            <w:rFonts w:ascii="Times New Roman" w:hAnsi="Times New Roman" w:cs="Times New Roman" w:hint="eastAsia"/>
            <w:noProof/>
            <w:sz w:val="24"/>
          </w:rPr>
          <w:delText>1</w:delText>
        </w:r>
        <w:r w:rsidR="000503E2" w:rsidDel="00212A70">
          <w:rPr>
            <w:rFonts w:ascii="Times New Roman" w:hAnsi="Times New Roman" w:cs="Times New Roman"/>
            <w:noProof/>
            <w:sz w:val="24"/>
          </w:rPr>
          <w:delText>0</w:delText>
        </w:r>
        <w:r w:rsidR="000503E2" w:rsidDel="00212A70">
          <w:rPr>
            <w:rFonts w:ascii="Times New Roman" w:hAnsi="Times New Roman" w:cs="Times New Roman" w:hint="eastAsia"/>
            <w:noProof/>
            <w:sz w:val="24"/>
          </w:rPr>
          <w:delText>天内不会出现沙暴</w:delText>
        </w:r>
        <w:r w:rsidR="008F198C" w:rsidRPr="00520A15" w:rsidDel="00212A70">
          <w:rPr>
            <w:rFonts w:hint="eastAsia"/>
            <w:sz w:val="24"/>
          </w:rPr>
          <w:delText>天气</w:delText>
        </w:r>
        <w:r w:rsidR="00244C2B" w:rsidDel="00212A70">
          <w:rPr>
            <w:rFonts w:ascii="Times New Roman" w:hAnsi="Times New Roman" w:cs="Times New Roman" w:hint="eastAsia"/>
            <w:noProof/>
            <w:sz w:val="24"/>
          </w:rPr>
          <w:delText>。</w:delText>
        </w:r>
      </w:del>
    </w:p>
    <w:p w14:paraId="2AC23885" w14:textId="77777777" w:rsidR="000503E2" w:rsidRDefault="000503E2" w:rsidP="00B05C84">
      <w:pPr>
        <w:rPr>
          <w:rFonts w:ascii="Times New Roman" w:hAnsi="Times New Roman" w:cs="Times New Roman"/>
          <w:noProof/>
          <w:sz w:val="24"/>
        </w:rPr>
      </w:pPr>
    </w:p>
    <w:p w14:paraId="77FF0C5F" w14:textId="4A4081EC" w:rsidR="00B05C84" w:rsidRDefault="00127A91" w:rsidP="00B05C84">
      <w:pPr>
        <w:rPr>
          <w:rFonts w:ascii="Times New Roman" w:hAnsi="Times New Roman" w:cs="Times New Roman"/>
          <w:noProof/>
          <w:sz w:val="24"/>
        </w:rPr>
      </w:pPr>
      <w:del w:id="328" w:author="唐 圣凯" w:date="2021-10-28T18:14:00Z">
        <w:r>
          <w:rPr>
            <w:noProof/>
          </w:rPr>
          <w:pict w14:anchorId="6B378F75">
            <v:shape id="_x0000_s2294" type="#_x0000_t202" style="position:absolute;left:0;text-align:left;margin-left:200.25pt;margin-top:75pt;width:38.2pt;height:38.35pt;z-index:2516398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" filled="f" stroked="f">
              <v:textbox style="mso-fit-shape-to-text:t">
                <w:txbxContent>
                  <w:p w14:paraId="285EDCE3" w14:textId="77777777" w:rsidR="006522D8" w:rsidRDefault="006522D8" w:rsidP="00ED2167">
                    <w:pPr>
                      <w:pStyle w:val="NormalWeb"/>
                      <w:jc w:val="center"/>
                    </w:pPr>
                    <w:r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矿山</w:t>
                    </w: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9</w:t>
                    </w:r>
                  </w:p>
                </w:txbxContent>
              </v:textbox>
              <w10:wrap type="topAndBottom"/>
            </v:shape>
          </w:pict>
        </w:r>
        <w:r>
          <w:rPr>
            <w:noProof/>
          </w:rPr>
          <w:pict w14:anchorId="4D877DCE">
            <v:shape id="文本框 186" o:spid="_x0000_s2295" type="#_x0000_t202" style="position:absolute;left:0;text-align:left;margin-left:318.75pt;margin-top:125.25pt;width:35.45pt;height:38.35pt;z-index:25164083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" filled="f" stroked="f">
              <v:textbox style="mso-fit-shape-to-text:t">
                <w:txbxContent>
                  <w:p w14:paraId="4C6A817E" w14:textId="77777777" w:rsidR="006522D8" w:rsidRDefault="006522D8" w:rsidP="00ED2167">
                    <w:pPr>
                      <w:pStyle w:val="NormalWeb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终</w:t>
                    </w:r>
                    <w:r w:rsidRPr="0037294C"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点</w:t>
                    </w:r>
                  </w:p>
                  <w:p w14:paraId="2CF6AB0C" w14:textId="77777777" w:rsidR="006522D8" w:rsidRDefault="006522D8" w:rsidP="00ED2167">
                    <w:pPr>
                      <w:pStyle w:val="NormalWeb"/>
                      <w:jc w:val="center"/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13</w:t>
                    </w:r>
                  </w:p>
                </w:txbxContent>
              </v:textbox>
              <w10:wrap type="topAndBottom"/>
            </v:shape>
          </w:pict>
        </w:r>
        <w:r>
          <w:rPr>
            <w:noProof/>
          </w:rPr>
          <w:pict w14:anchorId="61F21CE1">
            <v:shape id="_x0000_s2296" type="#_x0000_t202" style="position:absolute;left:0;text-align:left;margin-left:87.75pt;margin-top:209.25pt;width:38.2pt;height:38.35pt;z-index:251638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" filled="f" stroked="f">
              <v:textbox style="mso-fit-shape-to-text:t">
                <w:txbxContent>
                  <w:p w14:paraId="17EB0A40" w14:textId="77777777" w:rsidR="006522D8" w:rsidRDefault="006522D8" w:rsidP="00ED2167">
                    <w:pPr>
                      <w:pStyle w:val="NormalWeb"/>
                      <w:jc w:val="center"/>
                    </w:pPr>
                    <w:r w:rsidRPr="0037294C"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起点</w:t>
                    </w:r>
                    <w:r w:rsidRPr="0037294C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1</w:t>
                    </w:r>
                  </w:p>
                </w:txbxContent>
              </v:textbox>
              <w10:wrap type="topAndBottom"/>
            </v:shape>
          </w:pict>
        </w:r>
        <w:r w:rsidR="00B05C84" w:rsidDel="00212A70">
          <w:rPr>
            <w:rFonts w:ascii="Times New Roman" w:hAnsi="Times New Roman" w:cs="Times New Roman" w:hint="eastAsia"/>
            <w:noProof/>
            <w:sz w:val="24"/>
          </w:rPr>
          <w:delText>地图</w:delText>
        </w:r>
      </w:del>
      <w:ins w:id="329" w:author="唐 圣凯" w:date="2021-10-28T18:14:00Z">
        <w:r>
          <w:rPr>
            <w:noProof/>
          </w:rPr>
          <w:pict w14:anchorId="220D6046">
            <v:shape id="_x0000_s2754" type="#_x0000_t202" style="position:absolute;left:0;text-align:left;margin-left:200.25pt;margin-top:75pt;width:38.2pt;height:38.35pt;z-index:2516797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" filled="f" stroked="f">
              <v:textbox style="mso-fit-shape-to-text:t">
                <w:txbxContent>
                  <w:p w14:paraId="7DEA8AD0" w14:textId="7F029C9C" w:rsidR="00212A70" w:rsidRDefault="00212A70" w:rsidP="00ED2167">
                    <w:pPr>
                      <w:pStyle w:val="NormalWeb"/>
                      <w:jc w:val="center"/>
                    </w:pPr>
                    <w:ins w:id="330" w:author="唐 圣凯" w:date="2021-10-28T18:14:00Z"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M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1"/>
                          <w:szCs w:val="21"/>
                        </w:rPr>
                        <w:t>ine</w:t>
                      </w:r>
                    </w:ins>
                    <w:del w:id="331" w:author="唐 圣凯" w:date="2021-10-28T18:14:00Z">
                      <w:r w:rsidDel="00212A70">
                        <w:rPr>
                          <w:rFonts w:ascii="Times New Roman" w:hAnsi="Times New Roman" w:cs="Times New Roman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delText>矿山</w:delText>
                      </w:r>
                    </w:del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9</w:t>
                    </w:r>
                  </w:p>
                </w:txbxContent>
              </v:textbox>
              <w10:wrap type="topAndBottom"/>
            </v:shape>
          </w:pict>
        </w:r>
        <w:r>
          <w:rPr>
            <w:noProof/>
          </w:rPr>
          <w:pict w14:anchorId="76332715">
            <v:shape id="_x0000_s2755" type="#_x0000_t202" style="position:absolute;left:0;text-align:left;margin-left:318.75pt;margin-top:125.25pt;width:35.45pt;height:38.35pt;z-index:251680768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" filled="f" stroked="f">
              <v:textbox style="mso-fit-shape-to-text:t">
                <w:txbxContent>
                  <w:p w14:paraId="03584D43" w14:textId="76FF2E6A" w:rsidR="00212A70" w:rsidRDefault="00212A70" w:rsidP="00ED2167">
                    <w:pPr>
                      <w:pStyle w:val="NormalWeb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</w:pPr>
                    <w:ins w:id="332" w:author="唐 圣凯" w:date="2021-10-28T18:14:00Z"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1"/>
                          <w:szCs w:val="21"/>
                        </w:rPr>
                        <w:t>nd</w:t>
                      </w:r>
                    </w:ins>
                    <w:del w:id="333" w:author="唐 圣凯" w:date="2021-10-28T18:14:00Z">
                      <w:r w:rsidDel="00212A70">
                        <w:rPr>
                          <w:rFonts w:ascii="Times New Roman" w:hAnsi="Times New Roman" w:cs="Times New Roman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delText>终</w:delText>
                      </w:r>
                      <w:r w:rsidRPr="0037294C" w:rsidDel="00212A70">
                        <w:rPr>
                          <w:rFonts w:ascii="Times New Roman" w:hAnsi="Times New Roman" w:cs="Times New Roman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delText>点</w:delText>
                      </w:r>
                    </w:del>
                  </w:p>
                  <w:p w14:paraId="6D98B83D" w14:textId="77777777" w:rsidR="00212A70" w:rsidRDefault="00212A70" w:rsidP="00ED2167">
                    <w:pPr>
                      <w:pStyle w:val="NormalWeb"/>
                      <w:jc w:val="center"/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13</w:t>
                    </w:r>
                  </w:p>
                </w:txbxContent>
              </v:textbox>
              <w10:wrap type="topAndBottom"/>
            </v:shape>
          </w:pict>
        </w:r>
        <w:r>
          <w:rPr>
            <w:noProof/>
          </w:rPr>
          <w:pict w14:anchorId="236F3FAD">
            <v:shape id="_x0000_s2753" type="#_x0000_t202" style="position:absolute;left:0;text-align:left;margin-left:87.75pt;margin-top:209.25pt;width:38.2pt;height:38.35pt;z-index:2516787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" filled="f" stroked="f">
              <v:textbox style="mso-fit-shape-to-text:t">
                <w:txbxContent>
                  <w:p w14:paraId="4BDD3FF8" w14:textId="57D4DD05" w:rsidR="00212A70" w:rsidRDefault="00212A70" w:rsidP="00ED2167">
                    <w:pPr>
                      <w:pStyle w:val="NormalWeb"/>
                      <w:jc w:val="center"/>
                    </w:pPr>
                    <w:ins w:id="334" w:author="唐 圣凯" w:date="2021-10-28T18:14:00Z"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1"/>
                          <w:szCs w:val="21"/>
                        </w:rPr>
                        <w:t>tart</w:t>
                      </w:r>
                    </w:ins>
                    <w:del w:id="335" w:author="唐 圣凯" w:date="2021-10-28T18:14:00Z">
                      <w:r w:rsidRPr="0037294C" w:rsidDel="00212A70">
                        <w:rPr>
                          <w:rFonts w:ascii="Times New Roman" w:hAnsi="Times New Roman" w:cs="Times New Roman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delText>起点</w:delText>
                      </w:r>
                    </w:del>
                    <w:r w:rsidRPr="0037294C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1</w:t>
                    </w:r>
                  </w:p>
                </w:txbxContent>
              </v:textbox>
              <w10:wrap type="topAndBottom"/>
            </v:shape>
          </w:pict>
        </w:r>
        <w:r w:rsidR="00212A70">
          <w:rPr>
            <w:rFonts w:ascii="Times New Roman" w:hAnsi="Times New Roman" w:cs="Times New Roman" w:hint="eastAsia"/>
            <w:noProof/>
            <w:sz w:val="24"/>
          </w:rPr>
          <w:t>M</w:t>
        </w:r>
        <w:r w:rsidR="00212A70">
          <w:rPr>
            <w:rFonts w:ascii="Times New Roman" w:hAnsi="Times New Roman" w:cs="Times New Roman"/>
            <w:noProof/>
            <w:sz w:val="24"/>
          </w:rPr>
          <w:t>ap</w:t>
        </w:r>
      </w:ins>
      <w:r w:rsidR="00B05C84">
        <w:rPr>
          <w:rFonts w:ascii="Times New Roman" w:hAnsi="Times New Roman" w:cs="Times New Roman" w:hint="eastAsia"/>
          <w:noProof/>
          <w:sz w:val="24"/>
        </w:rPr>
        <w:t>：</w:t>
      </w:r>
    </w:p>
    <w:p w14:paraId="0E8A9259" w14:textId="77777777" w:rsidR="008C7F65" w:rsidRDefault="00127A91" w:rsidP="00B05C84">
      <w:pPr>
        <w:rPr>
          <w:rFonts w:ascii="Times New Roman" w:hAnsi="Times New Roman" w:cs="Times New Roman"/>
          <w:noProof/>
          <w:sz w:val="24"/>
        </w:rPr>
      </w:pPr>
      <w:r>
        <w:rPr>
          <w:noProof/>
        </w:rPr>
        <w:pict w14:anchorId="204AC3CC">
          <v:group id="组合 44" o:spid="_x0000_s2297" style="position:absolute;left:0;text-align:left;margin-left:32.25pt;margin-top:15.15pt;width:350.3pt;height:256.55pt;z-index:251641856" coordsize="13649,8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">
            <v:group id="组合 250" o:spid="_x0000_s2298" style="position:absolute;width:13649;height:8453" coordsize="11982,7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<v:shape id="任意多边形 251" o:spid="_x0000_s2299" style="position:absolute;width:11982;height:7299;visibility:visible;mso-wrap-style:square;v-text-anchor:middle" coordsize="7608570,4634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" path="m4380865,l,2625725,1805940,4634865,6404610,4330065,7608570,1878965,4380865,xe" filled="f" strokecolor="#1f4d78 [1604]" strokeweight="1pt">
                <v:stroke joinstyle="miter"/>
                <v:path arrowok="t" o:connecttype="custom" o:connectlocs="6899,0;0,4135;2844,7299;10086,6819;11982,2959;6899,0" o:connectangles="0,0,0,0,0,0"/>
              </v:shape>
              <v:line id="直接连接符 252" o:spid="_x0000_s2300" style="position:absolute;flip:y;visibility:visible" from="1028,4249" to="3393,5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" strokecolor="#5b9bd5 [3204]" strokeweight=".5pt">
                <v:stroke joinstyle="miter"/>
              </v:line>
              <v:line id="直接连接符 253" o:spid="_x0000_s2301" style="position:absolute;flip:y;visibility:visible" from="3370,3427" to="3918,4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" strokecolor="#5b9bd5 [3204]" strokeweight=".5pt">
                <v:stroke joinstyle="miter"/>
              </v:line>
              <v:line id="直接连接符 254" o:spid="_x0000_s2302" style="position:absolute;visibility:visible" from="3918,1794" to="3929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5b9bd5 [3204]" strokeweight=".5pt">
                <v:stroke joinstyle="miter"/>
              </v:line>
              <v:line id="直接连接符 255" o:spid="_x0000_s2303" style="position:absolute;flip:y;visibility:visible" from="2833,4843" to="3872,7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" strokecolor="#5b9bd5 [3204]" strokeweight=".5pt">
                <v:stroke joinstyle="miter"/>
              </v:line>
              <v:line id="直接连接符 256" o:spid="_x0000_s2304" style="position:absolute;flip:x y;visibility:visible" from="3370,4238" to="3872,4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" strokecolor="#5b9bd5 [3204]" strokeweight=".5pt">
                <v:stroke joinstyle="miter"/>
              </v:line>
              <v:line id="直接连接符 257" o:spid="_x0000_s2305" style="position:absolute;flip:x y;visibility:visible" from="5814,5209" to="6294,7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" strokecolor="#5b9bd5 [3204]" strokeweight=".5pt">
                <v:stroke joinstyle="miter"/>
              </v:line>
              <v:line id="直接连接符 258" o:spid="_x0000_s2306" style="position:absolute;visibility:visible" from="3872,4843" to="5825,5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C4X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66NZ+IRkKsnAAAA//8DAFBLAQItABQABgAIAAAAIQDb4fbL7gAAAIUBAAATAAAAAAAAAAAAAAAA&#10;AAAAAABbQ29udGVudF9UeXBlc10ueG1sUEsBAi0AFAAGAAgAAAAhAFr0LFu/AAAAFQEAAAsAAAAA&#10;AAAAAAAAAAAAHwEAAF9yZWxzLy5yZWxzUEsBAi0AFAAGAAgAAAAhAJb4LhfBAAAA3AAAAA8AAAAA&#10;AAAAAAAAAAAABwIAAGRycy9kb3ducmV2LnhtbFBLBQYAAAAAAwADALcAAAD1AgAAAAA=&#10;" strokecolor="#5b9bd5 [3204]" strokeweight=".5pt">
                <v:stroke joinstyle="miter"/>
              </v:line>
              <v:line id="直接连接符 259" o:spid="_x0000_s2307" style="position:absolute;flip:y;visibility:visible" from="5814,4752" to="6397,5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" strokecolor="#5b9bd5 [3204]" strokeweight=".5pt">
                <v:stroke joinstyle="miter"/>
              </v:line>
              <v:line id="直接连接符 260" o:spid="_x0000_s2308" style="position:absolute;flip:y;visibility:visible" from="6385,4352" to="11308,4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" strokecolor="#5b9bd5 [3204]" strokeweight=".5pt">
                <v:stroke joinstyle="miter"/>
              </v:line>
              <v:line id="直接连接符 261" o:spid="_x0000_s2309" style="position:absolute;visibility:visible" from="3929,1794" to="6522,2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k03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" strokecolor="#5b9bd5 [3204]" strokeweight=".5pt">
                <v:stroke joinstyle="miter"/>
              </v:line>
              <v:line id="直接连接符 262" o:spid="_x0000_s2310" style="position:absolute;flip:y;visibility:visible" from="6385,2947" to="6511,4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" strokecolor="#5b9bd5 [3204]" strokeweight=".5pt">
                <v:stroke joinstyle="miter"/>
              </v:line>
              <v:line id="直接连接符 263" o:spid="_x0000_s2311" style="position:absolute;flip:y;visibility:visible" from="3929,2947" to="6511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" strokecolor="#5b9bd5 [3204]" strokeweight=".5pt">
                <v:stroke joinstyle="miter"/>
              </v:line>
              <v:line id="直接连接符 264" o:spid="_x0000_s2312" style="position:absolute;flip:y;visibility:visible" from="6511,2045" to="7345,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" strokecolor="#5b9bd5 [3204]" strokeweight=".5pt">
                <v:stroke joinstyle="miter"/>
              </v:line>
              <v:line id="直接连接符 265" o:spid="_x0000_s2313" style="position:absolute;visibility:visible" from="5037,1131" to="5917,1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" strokecolor="#5b9bd5 [3204]" strokeweight=".5pt">
                <v:stroke joinstyle="miter"/>
              </v:line>
              <v:line id="直接连接符 266" o:spid="_x0000_s2314" style="position:absolute;flip:y;visibility:visible" from="5375,1999" to="5905,2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" strokecolor="#5b9bd5 [3204]" strokeweight=".5pt">
                <v:stroke joinstyle="miter"/>
              </v:line>
              <v:line id="直接连接符 267" o:spid="_x0000_s2315" style="position:absolute;visibility:visible" from="5677,731" to="7002,1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3DY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wK9zPxCMjFDQAA//8DAFBLAQItABQABgAIAAAAIQDb4fbL7gAAAIUBAAATAAAAAAAAAAAA&#10;AAAAAAAAAABbQ29udGVudF9UeXBlc10ueG1sUEsBAi0AFAAGAAgAAAAhAFr0LFu/AAAAFQEAAAsA&#10;AAAAAAAAAAAAAAAAHwEAAF9yZWxzLy5yZWxzUEsBAi0AFAAGAAgAAAAhACkLcNjEAAAA3AAAAA8A&#10;AAAAAAAAAAAAAAAABwIAAGRycy9kb3ducmV2LnhtbFBLBQYAAAAAAwADALcAAAD4AgAAAAA=&#10;" strokecolor="#5b9bd5 [3204]" strokeweight=".5pt">
                <v:stroke joinstyle="miter"/>
              </v:line>
              <v:line id="直接连接符 268" o:spid="_x0000_s2316" style="position:absolute;flip:x y;visibility:visible" from="7002,1074" to="7345,2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" strokecolor="#5b9bd5 [3204]" strokeweight=".5pt">
                <v:stroke joinstyle="miter"/>
              </v:line>
              <v:line id="直接连接符 269" o:spid="_x0000_s2317" style="position:absolute;flip:y;visibility:visible" from="7345,1714" to="9834,2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" strokecolor="#5b9bd5 [3204]" strokeweight=".5pt">
                <v:stroke joinstyle="miter"/>
              </v:line>
              <v:line id="直接连接符 270" o:spid="_x0000_s2318" style="position:absolute;visibility:visible" from="6522,2959" to="7390,3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5b9bd5 [3204]" strokeweight=".5pt">
                <v:stroke joinstyle="miter"/>
              </v:line>
              <v:line id="直接连接符 271" o:spid="_x0000_s2319" style="position:absolute;visibility:visible" from="7390,3176" to="8634,4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5b9bd5 [3204]" strokeweight=".5pt">
                <v:stroke joinstyle="miter"/>
              </v:line>
              <v:line id="直接连接符 272" o:spid="_x0000_s2320" style="position:absolute;flip:y;visibility:visible" from="7390,2742" to="9103,3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" strokecolor="#5b9bd5 [3204]" strokeweight=".5pt">
                <v:stroke joinstyle="miter"/>
              </v:line>
              <v:line id="直接连接符 273" o:spid="_x0000_s2321" style="position:absolute;flip:x y;visibility:visible" from="9081,1805" to="9103,2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" strokecolor="#5b9bd5 [3204]" strokeweight=".5pt">
                <v:stroke joinstyle="miter"/>
              </v:line>
              <v:line id="直接连接符 274" o:spid="_x0000_s2322" style="position:absolute;visibility:visible" from="9081,2742" to="9880,4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5b9bd5 [3204]" strokeweight=".5pt">
                <v:stroke joinstyle="miter"/>
              </v:line>
            </v:group>
            <v:shape id="文本框 32" o:spid="_x0000_s2323" type="#_x0000_t202" style="position:absolute;left:2015;top:3815;width:732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jAO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H8PoXHmXgE5PIOAAD//wMAUEsBAi0AFAAGAAgAAAAhANvh9svuAAAAhQEAABMAAAAAAAAAAAAA&#10;AAAAAAAAAFtDb250ZW50X1R5cGVzXS54bWxQSwECLQAUAAYACAAAACEAWvQsW78AAAAVAQAACwAA&#10;AAAAAAAAAAAAAAAfAQAAX3JlbHMvLnJlbHNQSwECLQAUAAYACAAAACEAj9YwDsMAAADcAAAADwAA&#10;AAAAAAAAAAAAAAAHAgAAZHJzL2Rvd25yZXYueG1sUEsFBgAAAAADAAMAtwAAAPcCAAAAAA==&#10;" filled="f" stroked="f">
              <v:textbox>
                <w:txbxContent>
                  <w:p w14:paraId="05BD06A7" w14:textId="77777777" w:rsidR="006522D8" w:rsidRPr="009660DB" w:rsidRDefault="006522D8" w:rsidP="00B05C84">
                    <w:pPr>
                      <w:pStyle w:val="NormalWeb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shape>
            <v:shape id="文本框 33" o:spid="_x0000_s2324" type="#_x0000_t202" style="position:absolute;left:4777;top:2548;width:662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" filled="f" stroked="f">
              <v:textbox>
                <w:txbxContent>
                  <w:p w14:paraId="17692594" w14:textId="77777777" w:rsidR="006522D8" w:rsidRPr="009660DB" w:rsidRDefault="006522D8" w:rsidP="00B05C84">
                    <w:pPr>
                      <w:pStyle w:val="NormalWeb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shape>
            <v:shape id="文本框 34" o:spid="_x0000_s2325" type="#_x0000_t202" style="position:absolute;left:5439;top:4186;width:606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<v:textbox>
                <w:txbxContent>
                  <w:p w14:paraId="40BF096E" w14:textId="77777777" w:rsidR="006522D8" w:rsidRPr="009660DB" w:rsidRDefault="006522D8" w:rsidP="00B05C84">
                    <w:pPr>
                      <w:pStyle w:val="NormalWeb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</w:t>
                    </w:r>
                  </w:p>
                </w:txbxContent>
              </v:textbox>
            </v:shape>
            <v:shape id="文本框 35" o:spid="_x0000_s2326" type="#_x0000_t202" style="position:absolute;left:4820;top:6603;width:1154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aR8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wMoPXmXgE5PIJAAD//wMAUEsBAi0AFAAGAAgAAAAhANvh9svuAAAAhQEAABMAAAAAAAAAAAAA&#10;AAAAAAAAAFtDb250ZW50X1R5cGVzXS54bWxQSwECLQAUAAYACAAAACEAWvQsW78AAAAVAQAACwAA&#10;AAAAAAAAAAAAAAAfAQAAX3JlbHMvLnJlbHNQSwECLQAUAAYACAAAACEA/kmkfMMAAADcAAAADwAA&#10;AAAAAAAAAAAAAAAHAgAAZHJzL2Rvd25yZXYueG1sUEsFBgAAAAADAAMAtwAAAPcCAAAAAA==&#10;" filled="f" stroked="f">
              <v:textbox>
                <w:txbxContent>
                  <w:p w14:paraId="643471BD" w14:textId="77777777" w:rsidR="006522D8" w:rsidRPr="009660DB" w:rsidRDefault="006522D8" w:rsidP="00B05C84">
                    <w:pPr>
                      <w:pStyle w:val="NormalWeb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</w:t>
                    </w:r>
                  </w:p>
                </w:txbxContent>
              </v:textbox>
            </v:shape>
            <v:shape id="文本框 36" o:spid="_x0000_s2327" type="#_x0000_t202" style="position:absolute;left:8737;top:6260;width:1119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n3G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" filled="f" stroked="f">
              <v:textbox>
                <w:txbxContent>
                  <w:p w14:paraId="4E8EF79D" w14:textId="77777777" w:rsidR="006522D8" w:rsidRPr="009660DB" w:rsidRDefault="006522D8" w:rsidP="00B05C84">
                    <w:pPr>
                      <w:pStyle w:val="NormalWeb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6</w:t>
                    </w:r>
                  </w:p>
                </w:txbxContent>
              </v:textbox>
            </v:shape>
            <v:shape id="文本框 37" o:spid="_x0000_s2328" type="#_x0000_t202" style="position:absolute;left:7722;top:4054;width:502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thd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cPpAJ5n4hGQiwcAAAD//wMAUEsBAi0AFAAGAAgAAAAhANvh9svuAAAAhQEAABMAAAAAAAAAAAAA&#10;AAAAAAAAAFtDb250ZW50X1R5cGVzXS54bWxQSwECLQAUAAYACAAAACEAWvQsW78AAAAVAQAACwAA&#10;AAAAAAAAAAAAAAAfAQAAX3JlbHMvLnJlbHNQSwECLQAUAAYACAAAACEANerYXcMAAADcAAAADwAA&#10;AAAAAAAAAAAAAAAHAgAAZHJzL2Rvd25yZXYueG1sUEsFBgAAAAADAAMAtwAAAPcCAAAAAA==&#10;" filled="f" stroked="f">
              <v:textbox>
                <w:txbxContent>
                  <w:p w14:paraId="606B7B9E" w14:textId="77777777" w:rsidR="006522D8" w:rsidRPr="009660DB" w:rsidRDefault="006522D8" w:rsidP="00B05C84">
                    <w:pPr>
                      <w:pStyle w:val="NormalWeb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7</w:t>
                    </w:r>
                  </w:p>
                </w:txbxContent>
              </v:textbox>
            </v:shape>
            <v:shape id="文本框 38" o:spid="_x0000_s2329" type="#_x0000_t202" style="position:absolute;left:5254;top:1459;width:869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" filled="f" stroked="f">
              <v:textbox>
                <w:txbxContent>
                  <w:p w14:paraId="363B97F9" w14:textId="77777777" w:rsidR="006522D8" w:rsidRPr="009660DB" w:rsidRDefault="006522D8" w:rsidP="00B05C84">
                    <w:pPr>
                      <w:pStyle w:val="NormalWeb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8</w:t>
                    </w:r>
                  </w:p>
                </w:txbxContent>
              </v:textbox>
            </v:shape>
            <v:shape id="文本框 40" o:spid="_x0000_s2330" type="#_x0000_t202" style="position:absolute;left:8224;top:679;width:1199;height:11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XvF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7B75l4BGT6AwAA//8DAFBLAQItABQABgAIAAAAIQDb4fbL7gAAAIUBAAATAAAAAAAAAAAA&#10;AAAAAAAAAABbQ29udGVudF9UeXBlc10ueG1sUEsBAi0AFAAGAAgAAAAhAFr0LFu/AAAAFQEAAAsA&#10;AAAAAAAAAAAAAAAAHwEAAF9yZWxzLy5yZWxzUEsBAi0AFAAGAAgAAAAhACWde8XEAAAA3AAAAA8A&#10;AAAAAAAAAAAAAAAABwIAAGRycy9kb3ducmV2LnhtbFBLBQYAAAAAAwADALcAAAD4AgAAAAA=&#10;" filled="f" stroked="f">
              <v:textbox>
                <w:txbxContent>
                  <w:p w14:paraId="2784EC4E" w14:textId="77777777" w:rsidR="006522D8" w:rsidRPr="009660DB" w:rsidRDefault="006522D8" w:rsidP="00B05C84">
                    <w:pPr>
                      <w:pStyle w:val="NormalWeb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10</w:t>
                    </w:r>
                  </w:p>
                </w:txbxContent>
              </v:textbox>
            </v:shape>
            <v:shape id="文本框 41" o:spid="_x0000_s2331" type="#_x0000_t202" style="position:absolute;left:8418;top:2377;width:1337;height:17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<v:textbox>
                <w:txbxContent>
                  <w:p w14:paraId="529A9A78" w14:textId="77777777" w:rsidR="006522D8" w:rsidRPr="009660DB" w:rsidRDefault="006522D8" w:rsidP="00B05C84">
                    <w:pPr>
                      <w:pStyle w:val="NormalWeb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11</w:t>
                    </w:r>
                  </w:p>
                </w:txbxContent>
              </v:textbox>
            </v:shape>
            <v:shape id="文本框 42" o:spid="_x0000_s2332" type="#_x0000_t202" style="position:absolute;left:9309;top:3560;width:1182;height:11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0Ap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YpXA75l4BGT2AwAA//8DAFBLAQItABQABgAIAAAAIQDb4fbL7gAAAIUBAAATAAAAAAAAAAAA&#10;AAAAAAAAAABbQ29udGVudF9UeXBlc10ueG1sUEsBAi0AFAAGAAgAAAAhAFr0LFu/AAAAFQEAAAsA&#10;AAAAAAAAAAAAAAAAHwEAAF9yZWxzLy5yZWxzUEsBAi0AFAAGAAgAAAAhALoDQCnEAAAA3AAAAA8A&#10;AAAAAAAAAAAAAAAABwIAAGRycy9kb3ducmV2LnhtbFBLBQYAAAAAAwADALcAAAD4AgAAAAA=&#10;" filled="f" stroked="f">
              <v:textbox>
                <w:txbxContent>
                  <w:p w14:paraId="7195D5DE" w14:textId="77777777" w:rsidR="006522D8" w:rsidRPr="009660DB" w:rsidRDefault="006522D8" w:rsidP="00B05C84">
                    <w:pPr>
                      <w:pStyle w:val="NormalWeb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12</w:t>
                    </w:r>
                  </w:p>
                </w:txbxContent>
              </v:textbox>
            </v:shape>
            <w10:wrap type="topAndBottom"/>
          </v:group>
        </w:pict>
      </w:r>
    </w:p>
    <w:p w14:paraId="751D214B" w14:textId="77777777" w:rsidR="00D767AE" w:rsidRDefault="00D767AE" w:rsidP="00B05C84">
      <w:pPr>
        <w:rPr>
          <w:rFonts w:ascii="Times New Roman" w:hAnsi="Times New Roman" w:cs="Times New Roman"/>
          <w:noProof/>
          <w:sz w:val="24"/>
        </w:rPr>
      </w:pPr>
    </w:p>
    <w:p w14:paraId="79932697" w14:textId="77777777" w:rsidR="00D767AE" w:rsidRDefault="00D767AE" w:rsidP="00B05C84">
      <w:pPr>
        <w:rPr>
          <w:rFonts w:ascii="Times New Roman" w:hAnsi="Times New Roman" w:cs="Times New Roman"/>
          <w:noProof/>
          <w:sz w:val="24"/>
        </w:rPr>
      </w:pPr>
    </w:p>
    <w:p w14:paraId="1D3C61DF" w14:textId="77777777" w:rsidR="00D767AE" w:rsidRDefault="00D767AE" w:rsidP="00B05C84">
      <w:pPr>
        <w:rPr>
          <w:ins w:id="336" w:author="lenovo" w:date="2020-08-27T07:04:00Z"/>
          <w:rFonts w:ascii="Times New Roman" w:hAnsi="Times New Roman" w:cs="Times New Roman"/>
          <w:noProof/>
          <w:sz w:val="24"/>
        </w:rPr>
      </w:pPr>
    </w:p>
    <w:p w14:paraId="30837AF5" w14:textId="77777777" w:rsidR="00CE7EF4" w:rsidRDefault="00CE7EF4" w:rsidP="00B05C84">
      <w:pPr>
        <w:rPr>
          <w:rFonts w:ascii="Times New Roman" w:hAnsi="Times New Roman" w:cs="Times New Roman"/>
          <w:noProof/>
          <w:sz w:val="24"/>
        </w:rPr>
      </w:pPr>
    </w:p>
    <w:p w14:paraId="3F10E5C4" w14:textId="77777777" w:rsidR="00D767AE" w:rsidRDefault="00D767AE" w:rsidP="00B05C84">
      <w:pPr>
        <w:rPr>
          <w:rFonts w:ascii="Times New Roman" w:hAnsi="Times New Roman" w:cs="Times New Roman"/>
          <w:noProof/>
          <w:sz w:val="24"/>
        </w:rPr>
      </w:pPr>
    </w:p>
    <w:p w14:paraId="064B651A" w14:textId="77777777" w:rsidR="00D767AE" w:rsidRDefault="00D767AE" w:rsidP="00B05C84">
      <w:pPr>
        <w:rPr>
          <w:rFonts w:ascii="Times New Roman" w:hAnsi="Times New Roman" w:cs="Times New Roman"/>
          <w:noProof/>
          <w:sz w:val="24"/>
        </w:rPr>
      </w:pPr>
    </w:p>
    <w:p w14:paraId="15724235" w14:textId="77777777" w:rsidR="007A0256" w:rsidRDefault="007A0256" w:rsidP="00B05C84">
      <w:pPr>
        <w:rPr>
          <w:rFonts w:ascii="Times New Roman" w:hAnsi="Times New Roman" w:cs="Times New Roman"/>
          <w:noProof/>
          <w:sz w:val="24"/>
        </w:rPr>
      </w:pPr>
    </w:p>
    <w:p w14:paraId="5B62A1BA" w14:textId="77777777" w:rsidR="007A0256" w:rsidRDefault="007A0256" w:rsidP="00B05C84">
      <w:pPr>
        <w:rPr>
          <w:rFonts w:ascii="Times New Roman" w:hAnsi="Times New Roman" w:cs="Times New Roman"/>
          <w:noProof/>
          <w:sz w:val="24"/>
        </w:rPr>
      </w:pPr>
    </w:p>
    <w:p w14:paraId="71E3386E" w14:textId="77777777" w:rsidR="007A0256" w:rsidRDefault="007A0256" w:rsidP="00B05C84">
      <w:pPr>
        <w:rPr>
          <w:rFonts w:ascii="Times New Roman" w:hAnsi="Times New Roman" w:cs="Times New Roman"/>
          <w:noProof/>
          <w:sz w:val="24"/>
        </w:rPr>
      </w:pPr>
    </w:p>
    <w:p w14:paraId="34F8C853" w14:textId="77777777" w:rsidR="007A0256" w:rsidRDefault="007A0256" w:rsidP="00B05C84">
      <w:pPr>
        <w:rPr>
          <w:rFonts w:ascii="Times New Roman" w:hAnsi="Times New Roman" w:cs="Times New Roman"/>
          <w:noProof/>
          <w:sz w:val="24"/>
        </w:rPr>
      </w:pPr>
    </w:p>
    <w:p w14:paraId="4729F570" w14:textId="77777777" w:rsidR="007A0256" w:rsidRDefault="007A0256" w:rsidP="00B05C84">
      <w:pPr>
        <w:rPr>
          <w:rFonts w:ascii="Times New Roman" w:hAnsi="Times New Roman" w:cs="Times New Roman"/>
          <w:noProof/>
          <w:sz w:val="24"/>
        </w:rPr>
      </w:pPr>
    </w:p>
    <w:p w14:paraId="2FB9A8FF" w14:textId="77777777" w:rsidR="006522D8" w:rsidRDefault="006522D8" w:rsidP="00B05C84">
      <w:pPr>
        <w:rPr>
          <w:rFonts w:ascii="Times New Roman" w:hAnsi="Times New Roman" w:cs="Times New Roman"/>
          <w:noProof/>
          <w:sz w:val="24"/>
        </w:rPr>
      </w:pPr>
    </w:p>
    <w:p w14:paraId="00951A47" w14:textId="3A1C6CA1" w:rsidR="006522D8" w:rsidRDefault="006522D8" w:rsidP="00B05C84">
      <w:pPr>
        <w:rPr>
          <w:ins w:id="337" w:author="Mahfuz Ronnie" w:date="2021-11-25T12:21:00Z"/>
          <w:rFonts w:ascii="Times New Roman" w:hAnsi="Times New Roman" w:cs="Times New Roman"/>
          <w:noProof/>
          <w:sz w:val="24"/>
        </w:rPr>
      </w:pPr>
    </w:p>
    <w:p w14:paraId="6F803C52" w14:textId="2596FBD8" w:rsidR="005C7260" w:rsidRDefault="005C7260" w:rsidP="00B05C84">
      <w:pPr>
        <w:rPr>
          <w:ins w:id="338" w:author="Mahfuz Ronnie" w:date="2021-11-25T12:21:00Z"/>
          <w:rFonts w:ascii="Times New Roman" w:hAnsi="Times New Roman" w:cs="Times New Roman"/>
          <w:noProof/>
          <w:sz w:val="24"/>
        </w:rPr>
      </w:pPr>
    </w:p>
    <w:p w14:paraId="2C48503B" w14:textId="6D3ABB33" w:rsidR="005C7260" w:rsidRDefault="005C7260" w:rsidP="00B05C84">
      <w:pPr>
        <w:rPr>
          <w:ins w:id="339" w:author="Mahfuz Ronnie" w:date="2021-11-25T12:21:00Z"/>
          <w:rFonts w:ascii="Times New Roman" w:hAnsi="Times New Roman" w:cs="Times New Roman"/>
          <w:noProof/>
          <w:sz w:val="24"/>
        </w:rPr>
      </w:pPr>
    </w:p>
    <w:p w14:paraId="012C9695" w14:textId="269979C5" w:rsidR="005C7260" w:rsidRDefault="005C7260" w:rsidP="00B05C84">
      <w:pPr>
        <w:rPr>
          <w:ins w:id="340" w:author="Mahfuz Ronnie" w:date="2021-11-25T12:21:00Z"/>
          <w:rFonts w:ascii="Times New Roman" w:hAnsi="Times New Roman" w:cs="Times New Roman"/>
          <w:noProof/>
          <w:sz w:val="24"/>
        </w:rPr>
      </w:pPr>
    </w:p>
    <w:p w14:paraId="68E1316A" w14:textId="2231935A" w:rsidR="005C7260" w:rsidRDefault="005C7260" w:rsidP="00B05C84">
      <w:pPr>
        <w:rPr>
          <w:ins w:id="341" w:author="Mahfuz Ronnie" w:date="2021-11-25T12:21:00Z"/>
          <w:rFonts w:ascii="Times New Roman" w:hAnsi="Times New Roman" w:cs="Times New Roman"/>
          <w:noProof/>
          <w:sz w:val="24"/>
        </w:rPr>
      </w:pPr>
    </w:p>
    <w:p w14:paraId="62EEABC6" w14:textId="7940C117" w:rsidR="005C7260" w:rsidRDefault="005C7260" w:rsidP="00B05C84">
      <w:pPr>
        <w:rPr>
          <w:ins w:id="342" w:author="Mahfuz Ronnie" w:date="2021-11-25T12:21:00Z"/>
          <w:rFonts w:ascii="Times New Roman" w:hAnsi="Times New Roman" w:cs="Times New Roman"/>
          <w:noProof/>
          <w:sz w:val="24"/>
        </w:rPr>
      </w:pPr>
    </w:p>
    <w:p w14:paraId="443C7A5A" w14:textId="5F2EB738" w:rsidR="005C7260" w:rsidRDefault="005C7260" w:rsidP="00B05C84">
      <w:pPr>
        <w:rPr>
          <w:ins w:id="343" w:author="Mahfuz Ronnie" w:date="2021-11-25T12:21:00Z"/>
          <w:rFonts w:ascii="Times New Roman" w:hAnsi="Times New Roman" w:cs="Times New Roman"/>
          <w:noProof/>
          <w:sz w:val="24"/>
        </w:rPr>
      </w:pPr>
    </w:p>
    <w:p w14:paraId="42817068" w14:textId="7AC21A5F" w:rsidR="005C7260" w:rsidRDefault="005C7260" w:rsidP="00B05C84">
      <w:pPr>
        <w:rPr>
          <w:ins w:id="344" w:author="Mahfuz Ronnie" w:date="2021-11-25T12:21:00Z"/>
          <w:rFonts w:ascii="Times New Roman" w:hAnsi="Times New Roman" w:cs="Times New Roman"/>
          <w:noProof/>
          <w:sz w:val="24"/>
        </w:rPr>
      </w:pPr>
    </w:p>
    <w:p w14:paraId="037AB17E" w14:textId="14F7CF5F" w:rsidR="005C7260" w:rsidRDefault="005C7260" w:rsidP="00B05C84">
      <w:pPr>
        <w:rPr>
          <w:ins w:id="345" w:author="Mahfuz Ronnie" w:date="2021-11-25T12:21:00Z"/>
          <w:rFonts w:ascii="Times New Roman" w:hAnsi="Times New Roman" w:cs="Times New Roman"/>
          <w:noProof/>
          <w:sz w:val="24"/>
        </w:rPr>
      </w:pPr>
    </w:p>
    <w:p w14:paraId="01DB2384" w14:textId="77777777" w:rsidR="005C7260" w:rsidRDefault="005C7260" w:rsidP="00B05C84">
      <w:pPr>
        <w:rPr>
          <w:rFonts w:ascii="Times New Roman" w:hAnsi="Times New Roman" w:cs="Times New Roman"/>
          <w:noProof/>
          <w:sz w:val="24"/>
        </w:rPr>
      </w:pPr>
    </w:p>
    <w:p w14:paraId="731DCEE3" w14:textId="3C0A71EB" w:rsidR="007A0256" w:rsidRDefault="00212A70" w:rsidP="007A0256">
      <w:pPr>
        <w:rPr>
          <w:rFonts w:ascii="Times New Roman" w:hAnsi="Times New Roman" w:cs="Times New Roman"/>
          <w:noProof/>
          <w:sz w:val="24"/>
        </w:rPr>
      </w:pPr>
      <w:ins w:id="346" w:author="唐 圣凯" w:date="2021-10-28T18:14:00Z">
        <w:r>
          <w:rPr>
            <w:rFonts w:ascii="Times New Roman" w:hAnsi="Times New Roman" w:cs="Times New Roman" w:hint="eastAsia"/>
            <w:noProof/>
            <w:sz w:val="24"/>
          </w:rPr>
          <w:t>L</w:t>
        </w:r>
        <w:r>
          <w:rPr>
            <w:rFonts w:ascii="Times New Roman" w:hAnsi="Times New Roman" w:cs="Times New Roman"/>
            <w:noProof/>
            <w:sz w:val="24"/>
          </w:rPr>
          <w:t>evel 4:</w:t>
        </w:r>
      </w:ins>
      <w:del w:id="347" w:author="唐 圣凯" w:date="2021-10-28T18:14:00Z">
        <w:r w:rsidR="007A0256" w:rsidRPr="007922FD" w:rsidDel="00212A70">
          <w:rPr>
            <w:rFonts w:ascii="Times New Roman" w:hAnsi="Times New Roman" w:cs="Times New Roman"/>
            <w:noProof/>
            <w:sz w:val="24"/>
          </w:rPr>
          <w:delText>第</w:delText>
        </w:r>
        <w:r w:rsidR="007A0256" w:rsidDel="00212A70">
          <w:rPr>
            <w:rFonts w:ascii="Times New Roman" w:hAnsi="Times New Roman" w:cs="Times New Roman" w:hint="eastAsia"/>
            <w:noProof/>
            <w:sz w:val="24"/>
          </w:rPr>
          <w:delText>四</w:delText>
        </w:r>
        <w:r w:rsidR="007A0256" w:rsidRPr="007922FD" w:rsidDel="00212A70">
          <w:rPr>
            <w:rFonts w:ascii="Times New Roman" w:hAnsi="Times New Roman" w:cs="Times New Roman"/>
            <w:noProof/>
            <w:sz w:val="24"/>
          </w:rPr>
          <w:delText>关</w:delText>
        </w:r>
      </w:del>
    </w:p>
    <w:p w14:paraId="5996C40A" w14:textId="77777777" w:rsidR="007A0256" w:rsidRDefault="007A0256" w:rsidP="007A0256">
      <w:pPr>
        <w:rPr>
          <w:rFonts w:ascii="Times New Roman" w:hAnsi="Times New Roman" w:cs="Times New Roman"/>
          <w:noProof/>
          <w:sz w:val="24"/>
        </w:rPr>
      </w:pPr>
    </w:p>
    <w:p w14:paraId="07EB9678" w14:textId="1391C7E0" w:rsidR="007A0256" w:rsidRDefault="00212A70" w:rsidP="007A0256">
      <w:pPr>
        <w:rPr>
          <w:rFonts w:ascii="Times New Roman" w:hAnsi="Times New Roman" w:cs="Times New Roman"/>
          <w:noProof/>
          <w:sz w:val="24"/>
        </w:rPr>
      </w:pPr>
      <w:ins w:id="348" w:author="唐 圣凯" w:date="2021-10-28T18:14:00Z">
        <w:r>
          <w:rPr>
            <w:rFonts w:ascii="Times New Roman" w:hAnsi="Times New Roman" w:cs="Times New Roman" w:hint="eastAsia"/>
            <w:noProof/>
            <w:sz w:val="24"/>
          </w:rPr>
          <w:t>P</w:t>
        </w:r>
        <w:r w:rsidRPr="00865CFA">
          <w:rPr>
            <w:rFonts w:ascii="Times New Roman" w:hAnsi="Times New Roman" w:cs="Times New Roman"/>
            <w:noProof/>
            <w:sz w:val="24"/>
          </w:rPr>
          <w:t>arameter</w:t>
        </w:r>
      </w:ins>
      <w:del w:id="349" w:author="唐 圣凯" w:date="2021-10-28T18:14:00Z">
        <w:r w:rsidR="007A0256" w:rsidDel="00212A70">
          <w:rPr>
            <w:rFonts w:ascii="Times New Roman" w:hAnsi="Times New Roman" w:cs="Times New Roman" w:hint="eastAsia"/>
            <w:noProof/>
            <w:sz w:val="24"/>
          </w:rPr>
          <w:delText>参数设定</w:delText>
        </w:r>
      </w:del>
      <w:r w:rsidR="007A0256">
        <w:rPr>
          <w:rFonts w:ascii="Times New Roman" w:hAnsi="Times New Roman" w:cs="Times New Roman" w:hint="eastAsia"/>
          <w:noProof/>
          <w:sz w:val="24"/>
        </w:rPr>
        <w:t>：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203"/>
        <w:gridCol w:w="1276"/>
        <w:gridCol w:w="1787"/>
        <w:gridCol w:w="1462"/>
        <w:gridCol w:w="1442"/>
        <w:gridCol w:w="1243"/>
      </w:tblGrid>
      <w:tr w:rsidR="006522D8" w:rsidRPr="00DC0850" w14:paraId="6DC690AF" w14:textId="77777777" w:rsidTr="00212A70">
        <w:trPr>
          <w:jc w:val="center"/>
        </w:trPr>
        <w:tc>
          <w:tcPr>
            <w:tcW w:w="2479" w:type="dxa"/>
            <w:gridSpan w:val="2"/>
          </w:tcPr>
          <w:p w14:paraId="73F81D1B" w14:textId="48345315" w:rsidR="006522D8" w:rsidRPr="00DC0850" w:rsidRDefault="00212A70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350" w:author="唐 圣凯" w:date="2021-10-28T18:14:00Z">
              <w:r>
                <w:rPr>
                  <w:noProof/>
                  <w:sz w:val="24"/>
                </w:rPr>
                <w:t>L</w:t>
              </w:r>
              <w:r w:rsidRPr="00865CFA">
                <w:rPr>
                  <w:noProof/>
                  <w:sz w:val="24"/>
                </w:rPr>
                <w:t>oad limit</w:t>
              </w:r>
            </w:ins>
            <w:del w:id="351" w:author="唐 圣凯" w:date="2021-10-28T18:14:00Z">
              <w:r w:rsidR="006522D8" w:rsidDel="00212A70">
                <w:rPr>
                  <w:rFonts w:hint="eastAsia"/>
                  <w:noProof/>
                  <w:sz w:val="24"/>
                </w:rPr>
                <w:delText>负重上限</w:delText>
              </w:r>
            </w:del>
          </w:p>
        </w:tc>
        <w:tc>
          <w:tcPr>
            <w:tcW w:w="1787" w:type="dxa"/>
          </w:tcPr>
          <w:p w14:paraId="108198C3" w14:textId="54BAABAB" w:rsidR="006522D8" w:rsidRPr="00DC0850" w:rsidRDefault="006522D8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200</w:t>
            </w:r>
            <w:ins w:id="352" w:author="唐 圣凯" w:date="2021-10-28T18:21:00Z">
              <w:r w:rsidR="007E6F1A">
                <w:rPr>
                  <w:rFonts w:hint="eastAsia"/>
                  <w:noProof/>
                  <w:sz w:val="24"/>
                </w:rPr>
                <w:t>k</w:t>
              </w:r>
              <w:r w:rsidR="007E6F1A">
                <w:rPr>
                  <w:noProof/>
                  <w:sz w:val="24"/>
                </w:rPr>
                <w:t>g</w:t>
              </w:r>
            </w:ins>
            <w:del w:id="353" w:author="唐 圣凯" w:date="2021-10-28T18:21:00Z">
              <w:r w:rsidDel="007E6F1A">
                <w:rPr>
                  <w:rFonts w:hint="eastAsia"/>
                  <w:noProof/>
                  <w:sz w:val="24"/>
                </w:rPr>
                <w:delText>千克</w:delText>
              </w:r>
            </w:del>
          </w:p>
        </w:tc>
        <w:tc>
          <w:tcPr>
            <w:tcW w:w="1462" w:type="dxa"/>
          </w:tcPr>
          <w:p w14:paraId="56CE1F5F" w14:textId="6DDAB1E6" w:rsidR="006522D8" w:rsidRPr="00DC0850" w:rsidRDefault="00212A70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354" w:author="唐 圣凯" w:date="2021-10-28T18:15:00Z">
              <w:r w:rsidRPr="00865CFA">
                <w:rPr>
                  <w:noProof/>
                  <w:sz w:val="24"/>
                </w:rPr>
                <w:t>Initial funds</w:t>
              </w:r>
            </w:ins>
            <w:del w:id="355" w:author="唐 圣凯" w:date="2021-10-28T18:15:00Z">
              <w:r w:rsidR="006522D8" w:rsidDel="00212A70">
                <w:rPr>
                  <w:rFonts w:hint="eastAsia"/>
                  <w:noProof/>
                  <w:sz w:val="24"/>
                </w:rPr>
                <w:delText>初始资金</w:delText>
              </w:r>
            </w:del>
          </w:p>
        </w:tc>
        <w:tc>
          <w:tcPr>
            <w:tcW w:w="2645" w:type="dxa"/>
            <w:gridSpan w:val="2"/>
          </w:tcPr>
          <w:p w14:paraId="3C9651A2" w14:textId="18B22D9D" w:rsidR="006522D8" w:rsidRPr="00DC0850" w:rsidRDefault="006522D8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0000</w:t>
            </w:r>
            <w:ins w:id="356" w:author="唐 圣凯" w:date="2021-10-28T18:15:00Z">
              <w:r w:rsidR="00212A70">
                <w:rPr>
                  <w:rFonts w:hint="eastAsia"/>
                  <w:noProof/>
                  <w:sz w:val="24"/>
                </w:rPr>
                <w:t>y</w:t>
              </w:r>
              <w:r w:rsidR="00212A70">
                <w:rPr>
                  <w:noProof/>
                  <w:sz w:val="24"/>
                </w:rPr>
                <w:t>uan</w:t>
              </w:r>
            </w:ins>
            <w:del w:id="357" w:author="唐 圣凯" w:date="2021-10-28T18:15:00Z">
              <w:r w:rsidDel="00212A70">
                <w:rPr>
                  <w:rFonts w:hint="eastAsia"/>
                  <w:noProof/>
                  <w:sz w:val="24"/>
                </w:rPr>
                <w:delText>元</w:delText>
              </w:r>
            </w:del>
          </w:p>
        </w:tc>
      </w:tr>
      <w:tr w:rsidR="006522D8" w:rsidRPr="00DC0850" w14:paraId="52629C6C" w14:textId="77777777" w:rsidTr="00212A70">
        <w:trPr>
          <w:jc w:val="center"/>
        </w:trPr>
        <w:tc>
          <w:tcPr>
            <w:tcW w:w="2479" w:type="dxa"/>
            <w:gridSpan w:val="2"/>
          </w:tcPr>
          <w:p w14:paraId="75A98BCC" w14:textId="7B413BDD" w:rsidR="006522D8" w:rsidRPr="00DC0850" w:rsidRDefault="00212A70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358" w:author="唐 圣凯" w:date="2021-10-28T18:15:00Z">
              <w:r>
                <w:rPr>
                  <w:rFonts w:hint="eastAsia"/>
                  <w:noProof/>
                  <w:sz w:val="24"/>
                </w:rPr>
                <w:t>D</w:t>
              </w:r>
              <w:r>
                <w:rPr>
                  <w:noProof/>
                  <w:sz w:val="24"/>
                </w:rPr>
                <w:t>eadline</w:t>
              </w:r>
            </w:ins>
            <w:del w:id="359" w:author="唐 圣凯" w:date="2021-10-28T18:15:00Z">
              <w:r w:rsidR="006522D8" w:rsidDel="00212A70">
                <w:rPr>
                  <w:rFonts w:hint="eastAsia"/>
                  <w:noProof/>
                  <w:sz w:val="24"/>
                </w:rPr>
                <w:delText>截止日期</w:delText>
              </w:r>
            </w:del>
          </w:p>
        </w:tc>
        <w:tc>
          <w:tcPr>
            <w:tcW w:w="1787" w:type="dxa"/>
          </w:tcPr>
          <w:p w14:paraId="046505A0" w14:textId="32EAA67A" w:rsidR="00B734C5" w:rsidRDefault="007E6F1A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  <w:kern w:val="0"/>
                <w:sz w:val="24"/>
              </w:rPr>
            </w:pPr>
            <w:ins w:id="360" w:author="唐 圣凯" w:date="2021-10-28T18:21:00Z">
              <w:r>
                <w:rPr>
                  <w:rFonts w:hint="eastAsia"/>
                  <w:noProof/>
                  <w:sz w:val="24"/>
                </w:rPr>
                <w:t>D</w:t>
              </w:r>
              <w:r>
                <w:rPr>
                  <w:noProof/>
                  <w:sz w:val="24"/>
                </w:rPr>
                <w:t xml:space="preserve">ay </w:t>
              </w:r>
            </w:ins>
            <w:del w:id="361" w:author="唐 圣凯" w:date="2021-10-28T18:21:00Z">
              <w:r w:rsidR="006522D8" w:rsidDel="007E6F1A">
                <w:rPr>
                  <w:rFonts w:hint="eastAsia"/>
                  <w:noProof/>
                  <w:sz w:val="24"/>
                </w:rPr>
                <w:delText>第</w:delText>
              </w:r>
            </w:del>
            <w:r w:rsidR="006522D8">
              <w:rPr>
                <w:noProof/>
                <w:sz w:val="24"/>
              </w:rPr>
              <w:t>30</w:t>
            </w:r>
            <w:del w:id="362" w:author="唐 圣凯" w:date="2021-10-28T18:21:00Z">
              <w:r w:rsidR="006522D8" w:rsidDel="007E6F1A">
                <w:rPr>
                  <w:rFonts w:hint="eastAsia"/>
                  <w:noProof/>
                  <w:sz w:val="24"/>
                </w:rPr>
                <w:delText>天</w:delText>
              </w:r>
            </w:del>
          </w:p>
        </w:tc>
        <w:tc>
          <w:tcPr>
            <w:tcW w:w="1462" w:type="dxa"/>
          </w:tcPr>
          <w:p w14:paraId="32958FFC" w14:textId="4364FF93" w:rsidR="006522D8" w:rsidRPr="00DC0850" w:rsidRDefault="00212A70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363" w:author="唐 圣凯" w:date="2021-10-28T18:15:00Z">
              <w:r w:rsidRPr="00865CFA">
                <w:rPr>
                  <w:noProof/>
                  <w:sz w:val="24"/>
                </w:rPr>
                <w:t>Basic income</w:t>
              </w:r>
            </w:ins>
            <w:del w:id="364" w:author="唐 圣凯" w:date="2021-10-28T18:15:00Z">
              <w:r w:rsidR="006522D8" w:rsidDel="00212A70">
                <w:rPr>
                  <w:rFonts w:hint="eastAsia"/>
                  <w:noProof/>
                  <w:sz w:val="24"/>
                </w:rPr>
                <w:delText>基础收益</w:delText>
              </w:r>
            </w:del>
          </w:p>
        </w:tc>
        <w:tc>
          <w:tcPr>
            <w:tcW w:w="2645" w:type="dxa"/>
            <w:gridSpan w:val="2"/>
          </w:tcPr>
          <w:p w14:paraId="2EC18D9D" w14:textId="55F43C66" w:rsidR="006522D8" w:rsidRPr="00DC0850" w:rsidRDefault="006522D8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noProof/>
                <w:sz w:val="24"/>
              </w:rPr>
              <w:t>1000</w:t>
            </w:r>
            <w:ins w:id="365" w:author="唐 圣凯" w:date="2021-10-28T18:15:00Z">
              <w:r w:rsidR="00212A70">
                <w:rPr>
                  <w:rFonts w:hint="eastAsia"/>
                  <w:noProof/>
                  <w:sz w:val="24"/>
                </w:rPr>
                <w:t>y</w:t>
              </w:r>
              <w:r w:rsidR="00212A70">
                <w:rPr>
                  <w:noProof/>
                  <w:sz w:val="24"/>
                </w:rPr>
                <w:t>uan</w:t>
              </w:r>
            </w:ins>
            <w:del w:id="366" w:author="唐 圣凯" w:date="2021-10-28T18:15:00Z">
              <w:r w:rsidDel="00212A70">
                <w:rPr>
                  <w:rFonts w:hint="eastAsia"/>
                  <w:noProof/>
                  <w:sz w:val="24"/>
                </w:rPr>
                <w:delText>元</w:delText>
              </w:r>
            </w:del>
          </w:p>
        </w:tc>
      </w:tr>
      <w:tr w:rsidR="00212A70" w:rsidRPr="00DC0850" w14:paraId="1E9B9460" w14:textId="77777777" w:rsidTr="00212A70">
        <w:trPr>
          <w:jc w:val="center"/>
        </w:trPr>
        <w:tc>
          <w:tcPr>
            <w:tcW w:w="1203" w:type="dxa"/>
            <w:vMerge w:val="restart"/>
            <w:vAlign w:val="center"/>
          </w:tcPr>
          <w:p w14:paraId="2C17B3A7" w14:textId="431EB29F" w:rsidR="00212A70" w:rsidRPr="00DC0850" w:rsidRDefault="00212A70" w:rsidP="00212A70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367" w:author="唐 圣凯" w:date="2021-10-28T18:15:00Z">
              <w:r>
                <w:rPr>
                  <w:kern w:val="0"/>
                  <w:sz w:val="24"/>
                </w:rPr>
                <w:t>R</w:t>
              </w:r>
              <w:r w:rsidRPr="00865CFA">
                <w:rPr>
                  <w:kern w:val="0"/>
                  <w:sz w:val="24"/>
                </w:rPr>
                <w:t>esources</w:t>
              </w:r>
            </w:ins>
            <w:del w:id="368" w:author="唐 圣凯" w:date="2021-10-28T18:15:00Z">
              <w:r w:rsidDel="00212A70">
                <w:rPr>
                  <w:rFonts w:hint="eastAsia"/>
                  <w:kern w:val="0"/>
                  <w:sz w:val="24"/>
                </w:rPr>
                <w:delText>资源</w:delText>
              </w:r>
            </w:del>
          </w:p>
        </w:tc>
        <w:tc>
          <w:tcPr>
            <w:tcW w:w="1276" w:type="dxa"/>
            <w:vMerge w:val="restart"/>
            <w:vAlign w:val="center"/>
          </w:tcPr>
          <w:p w14:paraId="2453CE09" w14:textId="25F05721" w:rsidR="00212A70" w:rsidRPr="00DC0850" w:rsidRDefault="00212A70" w:rsidP="00212A70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369" w:author="唐 圣凯" w:date="2021-10-28T18:15:00Z">
              <w:r w:rsidRPr="00865CFA">
                <w:rPr>
                  <w:sz w:val="24"/>
                </w:rPr>
                <w:t>Mass per box</w:t>
              </w:r>
              <w:r w:rsidRPr="00DC0850">
                <w:rPr>
                  <w:kern w:val="0"/>
                  <w:sz w:val="24"/>
                </w:rPr>
                <w:t>（</w:t>
              </w:r>
              <w:r>
                <w:rPr>
                  <w:rFonts w:hint="eastAsia"/>
                  <w:kern w:val="0"/>
                  <w:sz w:val="24"/>
                </w:rPr>
                <w:t>k</w:t>
              </w:r>
              <w:r>
                <w:rPr>
                  <w:kern w:val="0"/>
                  <w:sz w:val="24"/>
                </w:rPr>
                <w:t>g</w:t>
              </w:r>
              <w:r w:rsidRPr="00DC0850">
                <w:rPr>
                  <w:kern w:val="0"/>
                  <w:sz w:val="24"/>
                </w:rPr>
                <w:t>）</w:t>
              </w:r>
            </w:ins>
            <w:del w:id="370" w:author="唐 圣凯" w:date="2021-10-28T18:15:00Z">
              <w:r w:rsidRPr="00DC0850" w:rsidDel="00212A70">
                <w:rPr>
                  <w:sz w:val="24"/>
                </w:rPr>
                <w:delText>每箱</w:delText>
              </w:r>
              <w:r w:rsidRPr="00DC0850" w:rsidDel="00212A70">
                <w:rPr>
                  <w:kern w:val="0"/>
                  <w:sz w:val="24"/>
                </w:rPr>
                <w:delText>质量（千克）</w:delText>
              </w:r>
            </w:del>
          </w:p>
        </w:tc>
        <w:tc>
          <w:tcPr>
            <w:tcW w:w="1787" w:type="dxa"/>
            <w:vMerge w:val="restart"/>
            <w:vAlign w:val="center"/>
          </w:tcPr>
          <w:p w14:paraId="258AEA24" w14:textId="22C5977B" w:rsidR="00212A70" w:rsidRPr="00865CFA" w:rsidRDefault="007E6F1A" w:rsidP="00212A70">
            <w:pPr>
              <w:autoSpaceDE w:val="0"/>
              <w:autoSpaceDN w:val="0"/>
              <w:adjustRightInd w:val="0"/>
              <w:snapToGrid w:val="0"/>
              <w:jc w:val="center"/>
              <w:rPr>
                <w:ins w:id="371" w:author="唐 圣凯" w:date="2021-10-28T18:15:00Z"/>
                <w:kern w:val="0"/>
                <w:sz w:val="24"/>
              </w:rPr>
            </w:pPr>
            <w:ins w:id="372" w:author="唐 圣凯" w:date="2021-10-28T18:17:00Z">
              <w:r>
                <w:rPr>
                  <w:kern w:val="0"/>
                  <w:sz w:val="24"/>
                </w:rPr>
                <w:t>B</w:t>
              </w:r>
            </w:ins>
            <w:ins w:id="373" w:author="唐 圣凯" w:date="2021-10-28T18:18:00Z">
              <w:r>
                <w:rPr>
                  <w:kern w:val="0"/>
                  <w:sz w:val="24"/>
                </w:rPr>
                <w:t>asic</w:t>
              </w:r>
            </w:ins>
            <w:ins w:id="374" w:author="唐 圣凯" w:date="2021-10-28T18:15:00Z">
              <w:r w:rsidR="00212A70" w:rsidRPr="00865CFA">
                <w:rPr>
                  <w:kern w:val="0"/>
                  <w:sz w:val="24"/>
                </w:rPr>
                <w:t xml:space="preserve"> </w:t>
              </w:r>
              <w:r w:rsidR="00212A70">
                <w:rPr>
                  <w:kern w:val="0"/>
                  <w:sz w:val="24"/>
                </w:rPr>
                <w:t>P</w:t>
              </w:r>
              <w:r w:rsidR="00212A70" w:rsidRPr="00865CFA">
                <w:rPr>
                  <w:kern w:val="0"/>
                  <w:sz w:val="24"/>
                </w:rPr>
                <w:t>rice</w:t>
              </w:r>
            </w:ins>
          </w:p>
          <w:p w14:paraId="3E13E3DF" w14:textId="5D453F44" w:rsidR="00212A70" w:rsidDel="00212A70" w:rsidRDefault="00212A70" w:rsidP="00212A70">
            <w:pPr>
              <w:autoSpaceDE w:val="0"/>
              <w:autoSpaceDN w:val="0"/>
              <w:adjustRightInd w:val="0"/>
              <w:snapToGrid w:val="0"/>
              <w:jc w:val="center"/>
              <w:rPr>
                <w:del w:id="375" w:author="唐 圣凯" w:date="2021-10-28T18:15:00Z"/>
                <w:kern w:val="0"/>
                <w:sz w:val="24"/>
              </w:rPr>
            </w:pPr>
            <w:ins w:id="376" w:author="唐 圣凯" w:date="2021-10-28T18:15:00Z">
              <w:r w:rsidRPr="00865CFA">
                <w:rPr>
                  <w:kern w:val="0"/>
                  <w:sz w:val="24"/>
                </w:rPr>
                <w:t>(yuan / box)</w:t>
              </w:r>
            </w:ins>
            <w:del w:id="377" w:author="唐 圣凯" w:date="2021-10-28T18:15:00Z">
              <w:r w:rsidDel="00212A70">
                <w:rPr>
                  <w:rFonts w:hint="eastAsia"/>
                  <w:kern w:val="0"/>
                  <w:sz w:val="24"/>
                </w:rPr>
                <w:delText>基准</w:delText>
              </w:r>
              <w:r w:rsidRPr="00DC0850" w:rsidDel="00212A70">
                <w:rPr>
                  <w:kern w:val="0"/>
                  <w:sz w:val="24"/>
                </w:rPr>
                <w:delText>价格</w:delText>
              </w:r>
            </w:del>
          </w:p>
          <w:p w14:paraId="1C19A91F" w14:textId="1CA5F3E9" w:rsidR="00212A70" w:rsidRPr="00DC0850" w:rsidRDefault="00212A70" w:rsidP="00212A70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del w:id="378" w:author="唐 圣凯" w:date="2021-10-28T18:15:00Z">
              <w:r w:rsidRPr="00DC0850" w:rsidDel="00212A70">
                <w:rPr>
                  <w:kern w:val="0"/>
                  <w:sz w:val="24"/>
                </w:rPr>
                <w:delText>（元</w:delText>
              </w:r>
              <w:r w:rsidRPr="00DC0850" w:rsidDel="00212A70">
                <w:rPr>
                  <w:kern w:val="0"/>
                  <w:sz w:val="24"/>
                </w:rPr>
                <w:delText>/</w:delText>
              </w:r>
              <w:r w:rsidRPr="00DC0850" w:rsidDel="00212A70">
                <w:rPr>
                  <w:kern w:val="0"/>
                  <w:sz w:val="24"/>
                </w:rPr>
                <w:delText>箱）</w:delText>
              </w:r>
            </w:del>
          </w:p>
        </w:tc>
        <w:tc>
          <w:tcPr>
            <w:tcW w:w="4107" w:type="dxa"/>
            <w:gridSpan w:val="3"/>
            <w:vAlign w:val="center"/>
          </w:tcPr>
          <w:p w14:paraId="1F79CC33" w14:textId="417B7025" w:rsidR="00212A70" w:rsidRPr="00DC0850" w:rsidRDefault="00212A70" w:rsidP="00212A70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379" w:author="唐 圣凯" w:date="2021-10-28T18:15:00Z">
              <w:r w:rsidRPr="00865CFA">
                <w:rPr>
                  <w:kern w:val="0"/>
                  <w:sz w:val="24"/>
                </w:rPr>
                <w:t>Basic consumption (box)</w:t>
              </w:r>
            </w:ins>
            <w:del w:id="380" w:author="唐 圣凯" w:date="2021-10-28T18:15:00Z">
              <w:r w:rsidRPr="00DC0850" w:rsidDel="007E549F">
                <w:rPr>
                  <w:kern w:val="0"/>
                  <w:sz w:val="24"/>
                </w:rPr>
                <w:delText>基础消耗量（箱）</w:delText>
              </w:r>
            </w:del>
          </w:p>
        </w:tc>
      </w:tr>
      <w:tr w:rsidR="00212A70" w:rsidRPr="00DC0850" w14:paraId="29768F03" w14:textId="77777777" w:rsidTr="00212A70">
        <w:trPr>
          <w:jc w:val="center"/>
        </w:trPr>
        <w:tc>
          <w:tcPr>
            <w:tcW w:w="1203" w:type="dxa"/>
            <w:vMerge/>
            <w:vAlign w:val="center"/>
          </w:tcPr>
          <w:p w14:paraId="5197E42A" w14:textId="77777777" w:rsidR="00212A70" w:rsidRPr="00DC0850" w:rsidRDefault="00212A70" w:rsidP="00212A70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4B190F6D" w14:textId="77777777" w:rsidR="00212A70" w:rsidRPr="00DC0850" w:rsidRDefault="00212A70" w:rsidP="00212A70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787" w:type="dxa"/>
            <w:vMerge/>
            <w:vAlign w:val="center"/>
          </w:tcPr>
          <w:p w14:paraId="1B719F38" w14:textId="77777777" w:rsidR="00212A70" w:rsidRPr="00DC0850" w:rsidRDefault="00212A70" w:rsidP="00212A70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462" w:type="dxa"/>
            <w:vAlign w:val="center"/>
          </w:tcPr>
          <w:p w14:paraId="70F5D9EB" w14:textId="65879D56" w:rsidR="00212A70" w:rsidRPr="00DC0850" w:rsidRDefault="00212A70" w:rsidP="00212A70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381" w:author="唐 圣凯" w:date="2021-10-28T18:15:00Z">
              <w:r>
                <w:rPr>
                  <w:kern w:val="0"/>
                  <w:sz w:val="24"/>
                </w:rPr>
                <w:t>S</w:t>
              </w:r>
              <w:r w:rsidRPr="00865CFA">
                <w:rPr>
                  <w:kern w:val="0"/>
                  <w:sz w:val="24"/>
                </w:rPr>
                <w:t>unny</w:t>
              </w:r>
            </w:ins>
            <w:del w:id="382" w:author="唐 圣凯" w:date="2021-10-28T18:15:00Z">
              <w:r w:rsidRPr="00DC0850" w:rsidDel="00212A70">
                <w:rPr>
                  <w:kern w:val="0"/>
                  <w:sz w:val="24"/>
                </w:rPr>
                <w:delText>晴朗</w:delText>
              </w:r>
            </w:del>
          </w:p>
        </w:tc>
        <w:tc>
          <w:tcPr>
            <w:tcW w:w="1417" w:type="dxa"/>
            <w:vAlign w:val="center"/>
          </w:tcPr>
          <w:p w14:paraId="22B5FD84" w14:textId="05503A32" w:rsidR="00212A70" w:rsidRPr="00DC0850" w:rsidRDefault="00212A70" w:rsidP="00212A70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383" w:author="唐 圣凯" w:date="2021-10-28T18:15:00Z">
              <w:r>
                <w:rPr>
                  <w:kern w:val="0"/>
                  <w:sz w:val="24"/>
                </w:rPr>
                <w:t>H</w:t>
              </w:r>
              <w:r w:rsidRPr="00865CFA">
                <w:rPr>
                  <w:kern w:val="0"/>
                  <w:sz w:val="24"/>
                </w:rPr>
                <w:t xml:space="preserve">igh </w:t>
              </w:r>
              <w:r>
                <w:rPr>
                  <w:kern w:val="0"/>
                  <w:sz w:val="24"/>
                </w:rPr>
                <w:t>T</w:t>
              </w:r>
              <w:r w:rsidRPr="00865CFA">
                <w:rPr>
                  <w:kern w:val="0"/>
                  <w:sz w:val="24"/>
                </w:rPr>
                <w:t>emperature</w:t>
              </w:r>
            </w:ins>
            <w:del w:id="384" w:author="唐 圣凯" w:date="2021-10-28T18:15:00Z">
              <w:r w:rsidRPr="00DC0850" w:rsidDel="00212A70">
                <w:rPr>
                  <w:kern w:val="0"/>
                  <w:sz w:val="24"/>
                </w:rPr>
                <w:delText>高温</w:delText>
              </w:r>
            </w:del>
          </w:p>
        </w:tc>
        <w:tc>
          <w:tcPr>
            <w:tcW w:w="1228" w:type="dxa"/>
            <w:vAlign w:val="center"/>
          </w:tcPr>
          <w:p w14:paraId="3ACB6F38" w14:textId="12EAE563" w:rsidR="00212A70" w:rsidRPr="00DC0850" w:rsidRDefault="00212A70" w:rsidP="00212A70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kern w:val="0"/>
                <w:sz w:val="24"/>
              </w:rPr>
            </w:pPr>
            <w:ins w:id="385" w:author="唐 圣凯" w:date="2021-10-28T18:15:00Z">
              <w:r w:rsidRPr="00865CFA">
                <w:rPr>
                  <w:kern w:val="0"/>
                  <w:sz w:val="24"/>
                </w:rPr>
                <w:t>Sandstorm</w:t>
              </w:r>
            </w:ins>
            <w:del w:id="386" w:author="唐 圣凯" w:date="2021-10-28T18:15:00Z">
              <w:r w:rsidRPr="00DC0850" w:rsidDel="00212A70">
                <w:rPr>
                  <w:kern w:val="0"/>
                  <w:sz w:val="24"/>
                </w:rPr>
                <w:delText>沙暴</w:delText>
              </w:r>
            </w:del>
          </w:p>
        </w:tc>
      </w:tr>
      <w:tr w:rsidR="00212A70" w:rsidRPr="00DC0850" w14:paraId="7531007D" w14:textId="77777777" w:rsidTr="00212A70">
        <w:trPr>
          <w:jc w:val="center"/>
        </w:trPr>
        <w:tc>
          <w:tcPr>
            <w:tcW w:w="1203" w:type="dxa"/>
            <w:vAlign w:val="center"/>
          </w:tcPr>
          <w:p w14:paraId="44592D7F" w14:textId="500F246B" w:rsidR="00212A70" w:rsidRPr="00DC0850" w:rsidRDefault="00212A70" w:rsidP="00212A70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387" w:author="唐 圣凯" w:date="2021-10-28T18:15:00Z">
              <w:r>
                <w:rPr>
                  <w:rFonts w:hint="eastAsia"/>
                  <w:kern w:val="0"/>
                  <w:sz w:val="24"/>
                </w:rPr>
                <w:t>W</w:t>
              </w:r>
              <w:r>
                <w:rPr>
                  <w:kern w:val="0"/>
                  <w:sz w:val="24"/>
                </w:rPr>
                <w:t>ater</w:t>
              </w:r>
            </w:ins>
            <w:del w:id="388" w:author="唐 圣凯" w:date="2021-10-28T18:15:00Z">
              <w:r w:rsidRPr="00DC0850" w:rsidDel="00212A70">
                <w:rPr>
                  <w:kern w:val="0"/>
                  <w:sz w:val="24"/>
                </w:rPr>
                <w:delText>水</w:delText>
              </w:r>
            </w:del>
          </w:p>
        </w:tc>
        <w:tc>
          <w:tcPr>
            <w:tcW w:w="1276" w:type="dxa"/>
            <w:vAlign w:val="center"/>
          </w:tcPr>
          <w:p w14:paraId="2C333EF3" w14:textId="77777777" w:rsidR="00212A70" w:rsidRPr="00DC0850" w:rsidRDefault="00212A70" w:rsidP="00212A70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3</w:t>
            </w:r>
          </w:p>
        </w:tc>
        <w:tc>
          <w:tcPr>
            <w:tcW w:w="1787" w:type="dxa"/>
            <w:vAlign w:val="center"/>
          </w:tcPr>
          <w:p w14:paraId="4502B3A3" w14:textId="77777777" w:rsidR="00212A70" w:rsidRPr="00DC0850" w:rsidRDefault="00212A70" w:rsidP="00212A70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5</w:t>
            </w:r>
          </w:p>
        </w:tc>
        <w:tc>
          <w:tcPr>
            <w:tcW w:w="1462" w:type="dxa"/>
            <w:vAlign w:val="center"/>
          </w:tcPr>
          <w:p w14:paraId="13B2595F" w14:textId="77777777" w:rsidR="00212A70" w:rsidRPr="00DC0850" w:rsidRDefault="00212A70" w:rsidP="00212A70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3</w:t>
            </w:r>
          </w:p>
        </w:tc>
        <w:tc>
          <w:tcPr>
            <w:tcW w:w="1417" w:type="dxa"/>
            <w:vAlign w:val="center"/>
          </w:tcPr>
          <w:p w14:paraId="3C1B4D3B" w14:textId="77777777" w:rsidR="00212A70" w:rsidRPr="00DC0850" w:rsidRDefault="00212A70" w:rsidP="00212A70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9</w:t>
            </w:r>
          </w:p>
        </w:tc>
        <w:tc>
          <w:tcPr>
            <w:tcW w:w="1228" w:type="dxa"/>
            <w:vAlign w:val="center"/>
          </w:tcPr>
          <w:p w14:paraId="7E6EA15A" w14:textId="77777777" w:rsidR="00212A70" w:rsidRPr="00DC0850" w:rsidRDefault="00212A70" w:rsidP="00212A70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 w:rsidRPr="00DC0850">
              <w:rPr>
                <w:kern w:val="0"/>
                <w:sz w:val="24"/>
              </w:rPr>
              <w:t>0</w:t>
            </w:r>
          </w:p>
        </w:tc>
      </w:tr>
      <w:tr w:rsidR="00212A70" w:rsidRPr="00DC0850" w14:paraId="7494D2E1" w14:textId="77777777" w:rsidTr="00212A70">
        <w:trPr>
          <w:jc w:val="center"/>
        </w:trPr>
        <w:tc>
          <w:tcPr>
            <w:tcW w:w="1203" w:type="dxa"/>
            <w:vAlign w:val="center"/>
          </w:tcPr>
          <w:p w14:paraId="73ECB2EB" w14:textId="272CBB9E" w:rsidR="00212A70" w:rsidRPr="00DC0850" w:rsidRDefault="00212A70" w:rsidP="00212A70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389" w:author="唐 圣凯" w:date="2021-10-28T18:15:00Z">
              <w:r>
                <w:rPr>
                  <w:rFonts w:hint="eastAsia"/>
                  <w:kern w:val="0"/>
                  <w:sz w:val="24"/>
                </w:rPr>
                <w:t>F</w:t>
              </w:r>
              <w:r>
                <w:rPr>
                  <w:kern w:val="0"/>
                  <w:sz w:val="24"/>
                </w:rPr>
                <w:t>ood</w:t>
              </w:r>
            </w:ins>
            <w:del w:id="390" w:author="唐 圣凯" w:date="2021-10-28T18:15:00Z">
              <w:r w:rsidRPr="00DC0850" w:rsidDel="00212A70">
                <w:rPr>
                  <w:kern w:val="0"/>
                  <w:sz w:val="24"/>
                </w:rPr>
                <w:delText>食物</w:delText>
              </w:r>
            </w:del>
          </w:p>
        </w:tc>
        <w:tc>
          <w:tcPr>
            <w:tcW w:w="1276" w:type="dxa"/>
            <w:vAlign w:val="center"/>
          </w:tcPr>
          <w:p w14:paraId="5A98D6C8" w14:textId="77777777" w:rsidR="00212A70" w:rsidRPr="00DC0850" w:rsidRDefault="00212A70" w:rsidP="00212A70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2</w:t>
            </w:r>
          </w:p>
        </w:tc>
        <w:tc>
          <w:tcPr>
            <w:tcW w:w="1787" w:type="dxa"/>
            <w:vAlign w:val="center"/>
          </w:tcPr>
          <w:p w14:paraId="3474A8C6" w14:textId="77777777" w:rsidR="00212A70" w:rsidRPr="00DC0850" w:rsidRDefault="00212A70" w:rsidP="00212A70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10</w:t>
            </w:r>
          </w:p>
        </w:tc>
        <w:tc>
          <w:tcPr>
            <w:tcW w:w="1462" w:type="dxa"/>
            <w:vAlign w:val="center"/>
          </w:tcPr>
          <w:p w14:paraId="7A7B7FE7" w14:textId="77777777" w:rsidR="00212A70" w:rsidRPr="00DC0850" w:rsidRDefault="00212A70" w:rsidP="00212A70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4</w:t>
            </w:r>
          </w:p>
        </w:tc>
        <w:tc>
          <w:tcPr>
            <w:tcW w:w="1417" w:type="dxa"/>
            <w:vAlign w:val="center"/>
          </w:tcPr>
          <w:p w14:paraId="6EE6C829" w14:textId="77777777" w:rsidR="00212A70" w:rsidRPr="00DC0850" w:rsidRDefault="00212A70" w:rsidP="00212A70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9</w:t>
            </w:r>
          </w:p>
        </w:tc>
        <w:tc>
          <w:tcPr>
            <w:tcW w:w="1228" w:type="dxa"/>
            <w:vAlign w:val="center"/>
          </w:tcPr>
          <w:p w14:paraId="2699C7DB" w14:textId="77777777" w:rsidR="00212A70" w:rsidRPr="00DC0850" w:rsidRDefault="00212A70" w:rsidP="00212A70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 w:rsidRPr="00DC0850">
              <w:rPr>
                <w:kern w:val="0"/>
                <w:sz w:val="24"/>
              </w:rPr>
              <w:t>0</w:t>
            </w:r>
          </w:p>
        </w:tc>
      </w:tr>
    </w:tbl>
    <w:p w14:paraId="0C6AF608" w14:textId="77777777" w:rsidR="007A0256" w:rsidRDefault="007A0256" w:rsidP="007A0256">
      <w:pPr>
        <w:rPr>
          <w:rFonts w:ascii="Times New Roman" w:hAnsi="Times New Roman" w:cs="Times New Roman"/>
          <w:noProof/>
          <w:sz w:val="24"/>
        </w:rPr>
      </w:pPr>
    </w:p>
    <w:p w14:paraId="7E6D40C8" w14:textId="0D22BC11" w:rsidR="000503E2" w:rsidDel="007E6F1A" w:rsidRDefault="007E6F1A" w:rsidP="000503E2">
      <w:pPr>
        <w:rPr>
          <w:del w:id="391" w:author="唐 圣凯" w:date="2021-10-28T18:16:00Z"/>
          <w:rFonts w:ascii="Times New Roman" w:hAnsi="Times New Roman" w:cs="Times New Roman"/>
          <w:noProof/>
          <w:sz w:val="24"/>
        </w:rPr>
      </w:pPr>
      <w:ins w:id="392" w:author="唐 圣凯" w:date="2021-10-28T18:16:00Z">
        <w:r w:rsidRPr="007E6F1A">
          <w:rPr>
            <w:rFonts w:ascii="Times New Roman" w:hAnsi="Times New Roman" w:cs="Times New Roman"/>
            <w:noProof/>
            <w:sz w:val="24"/>
          </w:rPr>
          <w:t xml:space="preserve">Weather conditions: </w:t>
        </w:r>
        <w:r>
          <w:rPr>
            <w:rFonts w:ascii="Times New Roman" w:hAnsi="Times New Roman" w:cs="Times New Roman"/>
            <w:noProof/>
            <w:sz w:val="24"/>
          </w:rPr>
          <w:t>P</w:t>
        </w:r>
        <w:r w:rsidRPr="007E6F1A">
          <w:rPr>
            <w:rFonts w:ascii="Times New Roman" w:hAnsi="Times New Roman" w:cs="Times New Roman"/>
            <w:noProof/>
            <w:sz w:val="24"/>
          </w:rPr>
          <w:t>layers only know the weather conditions of the day, but they know that there are few sandstorms in 30 days.</w:t>
        </w:r>
      </w:ins>
      <w:del w:id="393" w:author="唐 圣凯" w:date="2021-10-28T18:16:00Z">
        <w:r w:rsidR="000503E2" w:rsidDel="007E6F1A">
          <w:rPr>
            <w:rFonts w:ascii="Times New Roman" w:hAnsi="Times New Roman" w:cs="Times New Roman" w:hint="eastAsia"/>
            <w:noProof/>
            <w:sz w:val="24"/>
          </w:rPr>
          <w:delText>天气状况：</w:delText>
        </w:r>
        <w:r w:rsidR="00605749" w:rsidRPr="00520A15" w:rsidDel="007E6F1A">
          <w:rPr>
            <w:rFonts w:hint="eastAsia"/>
            <w:sz w:val="24"/>
          </w:rPr>
          <w:delText>玩家仅知道当天的天气状况</w:delText>
        </w:r>
        <w:r w:rsidR="00605749" w:rsidDel="007E6F1A">
          <w:rPr>
            <w:rFonts w:hint="eastAsia"/>
            <w:sz w:val="24"/>
          </w:rPr>
          <w:delText>，但已知</w:delText>
        </w:r>
        <w:r w:rsidR="000503E2" w:rsidDel="007E6F1A">
          <w:rPr>
            <w:rFonts w:ascii="Times New Roman" w:hAnsi="Times New Roman" w:cs="Times New Roman"/>
            <w:noProof/>
            <w:sz w:val="24"/>
          </w:rPr>
          <w:delText>30</w:delText>
        </w:r>
        <w:r w:rsidR="000503E2" w:rsidDel="007E6F1A">
          <w:rPr>
            <w:rFonts w:ascii="Times New Roman" w:hAnsi="Times New Roman" w:cs="Times New Roman" w:hint="eastAsia"/>
            <w:noProof/>
            <w:sz w:val="24"/>
          </w:rPr>
          <w:delText>天内</w:delText>
        </w:r>
        <w:r w:rsidR="00244C2B" w:rsidDel="007E6F1A">
          <w:rPr>
            <w:rFonts w:ascii="Times New Roman" w:hAnsi="Times New Roman" w:cs="Times New Roman" w:hint="eastAsia"/>
            <w:noProof/>
            <w:sz w:val="24"/>
          </w:rPr>
          <w:delText>较</w:delText>
        </w:r>
        <w:r w:rsidR="000503E2" w:rsidDel="007E6F1A">
          <w:rPr>
            <w:rFonts w:ascii="Times New Roman" w:hAnsi="Times New Roman" w:cs="Times New Roman" w:hint="eastAsia"/>
            <w:noProof/>
            <w:sz w:val="24"/>
          </w:rPr>
          <w:delText>少出现沙暴</w:delText>
        </w:r>
        <w:r w:rsidR="008F198C" w:rsidRPr="00520A15" w:rsidDel="007E6F1A">
          <w:rPr>
            <w:rFonts w:hint="eastAsia"/>
            <w:sz w:val="24"/>
          </w:rPr>
          <w:delText>天气</w:delText>
        </w:r>
        <w:r w:rsidR="00244C2B" w:rsidDel="007E6F1A">
          <w:rPr>
            <w:rFonts w:ascii="Times New Roman" w:hAnsi="Times New Roman" w:cs="Times New Roman" w:hint="eastAsia"/>
            <w:noProof/>
            <w:sz w:val="24"/>
          </w:rPr>
          <w:delText>。</w:delText>
        </w:r>
      </w:del>
    </w:p>
    <w:p w14:paraId="405B3B7B" w14:textId="77777777" w:rsidR="000503E2" w:rsidRDefault="000503E2" w:rsidP="000503E2">
      <w:pPr>
        <w:rPr>
          <w:rFonts w:ascii="Times New Roman" w:hAnsi="Times New Roman" w:cs="Times New Roman"/>
          <w:noProof/>
          <w:sz w:val="24"/>
        </w:rPr>
      </w:pPr>
    </w:p>
    <w:p w14:paraId="0705BD39" w14:textId="1138CC73" w:rsidR="007A0256" w:rsidRDefault="007E6F1A" w:rsidP="00B05C84">
      <w:pPr>
        <w:rPr>
          <w:rFonts w:ascii="Times New Roman" w:hAnsi="Times New Roman" w:cs="Times New Roman"/>
          <w:noProof/>
          <w:sz w:val="24"/>
        </w:rPr>
      </w:pPr>
      <w:ins w:id="394" w:author="唐 圣凯" w:date="2021-10-28T18:16:00Z">
        <w:r>
          <w:rPr>
            <w:rFonts w:ascii="Times New Roman" w:hAnsi="Times New Roman" w:cs="Times New Roman" w:hint="eastAsia"/>
            <w:noProof/>
            <w:sz w:val="24"/>
          </w:rPr>
          <w:t>M</w:t>
        </w:r>
        <w:r>
          <w:rPr>
            <w:rFonts w:ascii="Times New Roman" w:hAnsi="Times New Roman" w:cs="Times New Roman"/>
            <w:noProof/>
            <w:sz w:val="24"/>
          </w:rPr>
          <w:t>ap</w:t>
        </w:r>
      </w:ins>
      <w:del w:id="395" w:author="唐 圣凯" w:date="2021-10-28T18:16:00Z">
        <w:r w:rsidR="00DF54D0" w:rsidDel="007E6F1A">
          <w:rPr>
            <w:rFonts w:ascii="Times New Roman" w:hAnsi="Times New Roman" w:cs="Times New Roman" w:hint="eastAsia"/>
            <w:noProof/>
            <w:sz w:val="24"/>
          </w:rPr>
          <w:delText>地图</w:delText>
        </w:r>
      </w:del>
      <w:r w:rsidR="00DF54D0">
        <w:rPr>
          <w:rFonts w:ascii="Times New Roman" w:hAnsi="Times New Roman" w:cs="Times New Roman" w:hint="eastAsia"/>
          <w:noProof/>
          <w:sz w:val="24"/>
        </w:rPr>
        <w:t>：</w:t>
      </w:r>
    </w:p>
    <w:p w14:paraId="0238D787" w14:textId="77777777" w:rsidR="00D766D0" w:rsidRDefault="00D766D0" w:rsidP="0004179C">
      <w:pPr>
        <w:rPr>
          <w:rFonts w:ascii="Times New Roman" w:hAnsi="Times New Roman" w:cs="Times New Roman"/>
          <w:sz w:val="24"/>
        </w:rPr>
      </w:pPr>
    </w:p>
    <w:p w14:paraId="59B102C6" w14:textId="77777777" w:rsidR="00D766D0" w:rsidRDefault="00127A91" w:rsidP="000417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 w14:anchorId="6F463DB3">
          <v:group id="组合 455" o:spid="_x0000_s2333" style="position:absolute;left:0;text-align:left;margin-left:78pt;margin-top:20.8pt;width:283.5pt;height:283.4pt;z-index:251653632;mso-width-relative:margin" coordsize="36004,35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">
            <v:shape id="_x0000_s2334" type="#_x0000_t202" style="position:absolute;left:15583;top:22225;width:4851;height:48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" filled="f" stroked="f">
              <v:textbox style="mso-fit-shape-to-text:t">
                <w:txbxContent>
                  <w:p w14:paraId="0FFC7953" w14:textId="078ABD75" w:rsidR="006522D8" w:rsidRDefault="006522D8" w:rsidP="00952A5E">
                    <w:pPr>
                      <w:pStyle w:val="NormalWeb"/>
                      <w:jc w:val="center"/>
                    </w:pPr>
                    <w:del w:id="396" w:author="唐 圣凯" w:date="2021-10-28T18:16:00Z">
                      <w:r w:rsidDel="007E6F1A">
                        <w:rPr>
                          <w:rFonts w:ascii="Times New Roman" w:hAnsi="Times New Roman" w:cs="Times New Roman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delText>矿山</w:delText>
                      </w:r>
                    </w:del>
                    <w:ins w:id="397" w:author="唐 圣凯" w:date="2021-10-28T18:16:00Z">
                      <w:r w:rsidR="007E6F1A">
                        <w:rPr>
                          <w:rFonts w:ascii="Times New Roman" w:hAnsi="Times New Roman" w:cs="Times New Roman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M</w:t>
                      </w:r>
                      <w:r w:rsidR="007E6F1A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1"/>
                          <w:szCs w:val="21"/>
                        </w:rPr>
                        <w:t>ine</w:t>
                      </w:r>
                    </w:ins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18</w:t>
                    </w:r>
                  </w:p>
                </w:txbxContent>
              </v:textbox>
            </v:shape>
            <v:shape id="_x0000_s2335" type="#_x0000_t202" style="position:absolute;left:23044;top:16014;width:4851;height:48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" filled="f" stroked="f">
              <v:textbox style="mso-fit-shape-to-text:t">
                <w:txbxContent>
                  <w:p w14:paraId="6B9DA0E7" w14:textId="4E840F07" w:rsidR="006522D8" w:rsidRDefault="006522D8" w:rsidP="00952A5E">
                    <w:pPr>
                      <w:pStyle w:val="NormalWeb"/>
                      <w:jc w:val="center"/>
                    </w:pPr>
                    <w:del w:id="398" w:author="唐 圣凯" w:date="2021-10-28T18:16:00Z">
                      <w:r w:rsidDel="007E6F1A">
                        <w:rPr>
                          <w:rFonts w:ascii="Times New Roman" w:hAnsi="Times New Roman" w:cs="Times New Roman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delText>村庄</w:delText>
                      </w:r>
                    </w:del>
                    <w:ins w:id="399" w:author="唐 圣凯" w:date="2021-10-28T18:16:00Z">
                      <w:r w:rsidR="007E6F1A">
                        <w:rPr>
                          <w:rFonts w:ascii="Times New Roman" w:hAnsi="Times New Roman" w:cs="Times New Roman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V</w:t>
                      </w:r>
                      <w:r w:rsidR="007E6F1A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1"/>
                          <w:szCs w:val="21"/>
                        </w:rPr>
                        <w:t>illage</w:t>
                      </w:r>
                    </w:ins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14</w:t>
                    </w:r>
                  </w:p>
                </w:txbxContent>
              </v:textbox>
            </v:shape>
            <v:group id="组合 237" o:spid="_x0000_s2336" style="position:absolute;width:36004;height:35991" coordsize="5670,5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<v:group id="组合 293" o:spid="_x0000_s2337" style="position:absolute;width:5670;height:5669" coordsize="5670,5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<v:rect id="矩形 294" o:spid="_x0000_s2338" style="position:absolute;left:1;width:5669;height:566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" filled="f" strokecolor="#1f4d78 [1604]" strokeweight="2.25pt"/>
                <v:group id="组合 295" o:spid="_x0000_s2339" style="position:absolute;left:1;top:907;width:1134;height:453" coordorigin="1,9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<o:lock v:ext="edit" aspectratio="t"/>
                  <v:shape id="弧形 296" o:spid="_x0000_s2340" style="position:absolute;left:2552;top:907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297" o:spid="_x0000_s2341" style="position:absolute;visibility:visible" from="1,2608" to="2552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" strokecolor="#1f4d78 [1604]" strokeweight="2.25pt">
                    <v:stroke joinstyle="miter"/>
                  </v:line>
                  <v:line id="直接连接符 298" o:spid="_x0000_s2342" style="position:absolute;visibility:visible" from="5954,2608" to="8505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" strokecolor="#1f4d78 [1604]" strokeweight="2.25pt">
                    <v:stroke joinstyle="miter"/>
                  </v:line>
                </v:group>
                <v:group id="组合 299" o:spid="_x0000_s2343" style="position:absolute;left:1;top:2040;width:1134;height:453" coordorigin="1,2040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o:lock v:ext="edit" aspectratio="t"/>
                  <v:shape id="弧形 300" o:spid="_x0000_s2344" style="position:absolute;left:2552;top:2040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01" o:spid="_x0000_s2345" style="position:absolute;visibility:visible" from="1,3741" to="2552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" strokecolor="#1f4d78 [1604]" strokeweight="2.25pt">
                    <v:stroke joinstyle="miter"/>
                  </v:line>
                  <v:line id="直接连接符 302" o:spid="_x0000_s2346" style="position:absolute;visibility:visible" from="5954,3741" to="8505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" strokecolor="#1f4d78 [1604]" strokeweight="2.25pt">
                    <v:stroke joinstyle="miter"/>
                  </v:line>
                </v:group>
                <v:group id="组合 303" o:spid="_x0000_s2347" style="position:absolute;left:2269;top:907;width:1134;height:453" coordorigin="2269,9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<o:lock v:ext="edit" aspectratio="t"/>
                  <v:shape id="弧形 304" o:spid="_x0000_s2348" style="position:absolute;left:4820;top:907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05" o:spid="_x0000_s2349" style="position:absolute;visibility:visible" from="2269,2608" to="4820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" strokecolor="#1f4d78 [1604]" strokeweight="2.25pt">
                    <v:stroke joinstyle="miter"/>
                  </v:line>
                  <v:line id="直接连接符 306" o:spid="_x0000_s2350" style="position:absolute;visibility:visible" from="8222,2608" to="10773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" strokecolor="#1f4d78 [1604]" strokeweight="2.25pt">
                    <v:stroke joinstyle="miter"/>
                  </v:line>
                </v:group>
                <v:group id="组合 307" o:spid="_x0000_s2351" style="position:absolute;left:2269;top:2040;width:1134;height:453" coordorigin="2269,2040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o:lock v:ext="edit" aspectratio="t"/>
                  <v:shape id="弧形 308" o:spid="_x0000_s2352" style="position:absolute;left:4820;top:2040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09" o:spid="_x0000_s2353" style="position:absolute;visibility:visible" from="2269,3741" to="4820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" strokecolor="#1f4d78 [1604]" strokeweight="2.25pt">
                    <v:stroke joinstyle="miter"/>
                  </v:line>
                  <v:line id="直接连接符 310" o:spid="_x0000_s2354" style="position:absolute;visibility:visible" from="8222,3741" to="10773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" strokecolor="#1f4d78 [1604]" strokeweight="2.25pt">
                    <v:stroke joinstyle="miter"/>
                  </v:line>
                </v:group>
                <v:group id="组合 311" o:spid="_x0000_s2355" style="position:absolute;left:4536;top:906;width:1134;height:453" coordorigin="4536,90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<o:lock v:ext="edit" aspectratio="t"/>
                  <v:shape id="弧形 312" o:spid="_x0000_s2356" style="position:absolute;left:7087;top:906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13" o:spid="_x0000_s2357" style="position:absolute;visibility:visible" from="4536,2607" to="7087,2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" strokecolor="#1f4d78 [1604]" strokeweight="2.25pt">
                    <v:stroke joinstyle="miter"/>
                  </v:line>
                  <v:line id="直接连接符 314" o:spid="_x0000_s2358" style="position:absolute;visibility:visible" from="10489,2607" to="13040,2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" strokecolor="#1f4d78 [1604]" strokeweight="2.25pt">
                    <v:stroke joinstyle="miter"/>
                  </v:line>
                </v:group>
                <v:group id="组合 315" o:spid="_x0000_s2359" style="position:absolute;left:4536;top:2040;width:1134;height:453" coordorigin="4536,2040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H4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zjFfyeCUdAZg8AAAD//wMAUEsBAi0AFAAGAAgAAAAhANvh9svuAAAAhQEAABMAAAAAAAAA&#10;AAAAAAAAAAAAAFtDb250ZW50X1R5cGVzXS54bWxQSwECLQAUAAYACAAAACEAWvQsW78AAAAVAQAA&#10;CwAAAAAAAAAAAAAAAAAfAQAAX3JlbHMvLnJlbHNQSwECLQAUAAYACAAAACEAc67B+MYAAADcAAAA&#10;DwAAAAAAAAAAAAAAAAAHAgAAZHJzL2Rvd25yZXYueG1sUEsFBgAAAAADAAMAtwAAAPoCAAAAAA==&#10;">
                  <o:lock v:ext="edit" aspectratio="t"/>
                  <v:shape id="弧形 316" o:spid="_x0000_s2360" style="position:absolute;left:7087;top:2040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17" o:spid="_x0000_s2361" style="position:absolute;visibility:visible" from="4536,3741" to="7087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" strokecolor="#1f4d78 [1604]" strokeweight="2.25pt">
                    <v:stroke joinstyle="miter"/>
                  </v:line>
                  <v:line id="直接连接符 318" o:spid="_x0000_s2362" style="position:absolute;visibility:visible" from="10489,3741" to="13040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" strokecolor="#1f4d78 [1604]" strokeweight="2.25pt">
                    <v:stroke joinstyle="miter"/>
                  </v:line>
                </v:group>
                <v:group id="组合 319" o:spid="_x0000_s2363" style="position:absolute;left:2836;top:356;width:1134;height:453;rotation:90" coordorigin="2836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">
                  <o:lock v:ext="edit" aspectratio="t"/>
                  <v:shape id="弧形 320" o:spid="_x0000_s2364" style="position:absolute;left:5387;top:356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21" o:spid="_x0000_s2365" style="position:absolute;visibility:visible" from="2836,2057" to="5387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" strokecolor="#1f4d78 [1604]" strokeweight="2.25pt">
                    <v:stroke joinstyle="miter"/>
                  </v:line>
                  <v:line id="直接连接符 322" o:spid="_x0000_s2366" style="position:absolute;visibility:visible" from="8789,2057" to="11340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323" o:spid="_x0000_s2367" style="position:absolute;left:567;top:356;width:1134;height:453;rotation:90" coordorigin="567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">
                  <o:lock v:ext="edit" aspectratio="t"/>
                  <v:shape id="弧形 324" o:spid="_x0000_s2368" style="position:absolute;left:3118;top:356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25" o:spid="_x0000_s2369" style="position:absolute;visibility:visible" from="567,2057" to="3118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" strokecolor="#1f4d78 [1604]" strokeweight="2.25pt">
                    <v:stroke joinstyle="miter"/>
                  </v:line>
                  <v:line id="直接连接符 326" o:spid="_x0000_s2370" style="position:absolute;visibility:visible" from="6520,2057" to="9071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327" o:spid="_x0000_s2371" style="position:absolute;left:1701;top:356;width:1134;height:453;rotation:90" coordorigin="1701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">
                  <o:lock v:ext="edit" aspectratio="t"/>
                  <v:shape id="弧形 328" o:spid="_x0000_s2372" style="position:absolute;left:4252;top:356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29" o:spid="_x0000_s2373" style="position:absolute;visibility:visible" from="1701,2057" to="4252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" strokecolor="#1f4d78 [1604]" strokeweight="2.25pt">
                    <v:stroke joinstyle="miter"/>
                  </v:line>
                  <v:line id="直接连接符 330" o:spid="_x0000_s2374" style="position:absolute;visibility:visible" from="7654,2057" to="10205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" strokecolor="#1f4d78 [1604]" strokeweight="2.25pt">
                    <v:stroke joinstyle="miter"/>
                  </v:line>
                </v:group>
                <v:group id="组合 331" o:spid="_x0000_s2375" style="position:absolute;left:3969;top:356;width:1134;height:453;rotation:90" coordorigin="3969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">
                  <o:lock v:ext="edit" aspectratio="t"/>
                  <v:shape id="弧形 332" o:spid="_x0000_s2376" style="position:absolute;left:6520;top:356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33" o:spid="_x0000_s2377" style="position:absolute;visibility:visible" from="3969,2057" to="6520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" strokecolor="#1f4d78 [1604]" strokeweight="2.25pt">
                    <v:stroke joinstyle="miter"/>
                  </v:line>
                  <v:line id="直接连接符 334" o:spid="_x0000_s2378" style="position:absolute;visibility:visible" from="9922,2057" to="12473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" strokecolor="#1f4d78 [1604]" strokeweight="2.25pt">
                    <v:stroke joinstyle="miter"/>
                  </v:line>
                </v:group>
                <v:group id="组合 335" o:spid="_x0000_s2379" style="position:absolute;left:567;top:2607;width:1134;height:453;rotation:90" coordorigin="567,26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">
                  <o:lock v:ext="edit" aspectratio="t"/>
                  <v:shape id="弧形 336" o:spid="_x0000_s2380" style="position:absolute;left:3118;top:2607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37" o:spid="_x0000_s2381" style="position:absolute;visibility:visible" from="567,4308" to="3118,4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" strokecolor="#1f4d78 [1604]" strokeweight="2.25pt">
                    <v:stroke joinstyle="miter"/>
                  </v:line>
                  <v:line id="直接连接符 338" o:spid="_x0000_s2382" style="position:absolute;visibility:visible" from="6520,4308" to="9071,4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" strokecolor="#1f4d78 [1604]" strokeweight="2.25pt">
                    <v:stroke joinstyle="miter"/>
                  </v:line>
                </v:group>
                <v:group id="组合 339" o:spid="_x0000_s2383" style="position:absolute;left:1702;top:2607;width:1134;height:453;rotation:90" coordorigin="1702,26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">
                  <o:lock v:ext="edit" aspectratio="t"/>
                  <v:shape id="弧形 340" o:spid="_x0000_s2384" style="position:absolute;left:4253;top:2607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41" o:spid="_x0000_s2385" style="position:absolute;visibility:visible" from="1702,4308" to="4253,4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" strokecolor="#1f4d78 [1604]" strokeweight="2.25pt">
                    <v:stroke joinstyle="miter"/>
                  </v:line>
                  <v:line id="直接连接符 342" o:spid="_x0000_s2386" style="position:absolute;visibility:visible" from="7655,4308" to="10206,4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343" o:spid="_x0000_s2387" style="position:absolute;left:2836;top:2608;width:1134;height:453;rotation:90" coordorigin="2836,26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">
                  <o:lock v:ext="edit" aspectratio="t"/>
                  <v:shape id="弧形 344" o:spid="_x0000_s2388" style="position:absolute;left:5387;top:26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45" o:spid="_x0000_s2389" style="position:absolute;visibility:visible" from="2836,4309" to="5387,4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" strokecolor="#1f4d78 [1604]" strokeweight="2.25pt">
                    <v:stroke joinstyle="miter"/>
                  </v:line>
                  <v:line id="直接连接符 346" o:spid="_x0000_s2390" style="position:absolute;visibility:visible" from="8789,4309" to="11340,4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347" o:spid="_x0000_s2391" style="position:absolute;left:3969;top:2608;width:1134;height:453;rotation:90" coordorigin="3969,26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">
                  <o:lock v:ext="edit" aspectratio="t"/>
                  <v:shape id="弧形 348" o:spid="_x0000_s2392" style="position:absolute;left:6520;top:26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49" o:spid="_x0000_s2393" style="position:absolute;visibility:visible" from="3969,4309" to="6520,4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" strokecolor="#1f4d78 [1604]" strokeweight="2.25pt">
                    <v:stroke joinstyle="miter"/>
                  </v:line>
                  <v:line id="直接连接符 350" o:spid="_x0000_s2394" style="position:absolute;visibility:visible" from="9922,4309" to="12473,4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" strokecolor="#1f4d78 [1604]" strokeweight="2.25pt">
                    <v:stroke joinstyle="miter"/>
                  </v:line>
                </v:group>
                <v:group id="组合 351" o:spid="_x0000_s2395" style="position:absolute;left:1134;top:907;width:1134;height:453;rotation:180" coordorigin="1134,9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">
                  <o:lock v:ext="edit" aspectratio="t"/>
                  <v:shape id="弧形 352" o:spid="_x0000_s2396" style="position:absolute;left:3685;top:907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53" o:spid="_x0000_s2397" style="position:absolute;visibility:visible" from="1134,2608" to="3685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" strokecolor="#1f4d78 [1604]" strokeweight="2.25pt">
                    <v:stroke joinstyle="miter"/>
                  </v:line>
                  <v:line id="直接连接符 354" o:spid="_x0000_s2398" style="position:absolute;visibility:visible" from="7087,2608" to="9638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355" o:spid="_x0000_s2399" style="position:absolute;left:1135;top:2041;width:1134;height:453;rotation:180" coordorigin="1135,20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">
                  <o:lock v:ext="edit" aspectratio="t"/>
                  <v:shape id="弧形 356" o:spid="_x0000_s2400" style="position:absolute;left:3686;top:2041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57" o:spid="_x0000_s2401" style="position:absolute;visibility:visible" from="1135,3742" to="3686,3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" strokecolor="#1f4d78 [1604]" strokeweight="2.25pt">
                    <v:stroke joinstyle="miter"/>
                  </v:line>
                  <v:line id="直接连接符 358" o:spid="_x0000_s2402" style="position:absolute;visibility:visible" from="7088,3742" to="9639,3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" strokecolor="#1f4d78 [1604]" strokeweight="2.25pt">
                    <v:stroke joinstyle="miter"/>
                  </v:line>
                </v:group>
                <v:group id="组合 359" o:spid="_x0000_s2403" style="position:absolute;left:3402;top:923;width:1134;height:453;rotation:180" coordorigin="3402,92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">
                  <o:lock v:ext="edit" aspectratio="t"/>
                  <v:shape id="弧形 360" o:spid="_x0000_s2404" style="position:absolute;left:5953;top:923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61" o:spid="_x0000_s2405" style="position:absolute;visibility:visible" from="3402,2624" to="5953,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" strokecolor="#1f4d78 [1604]" strokeweight="2.25pt">
                    <v:stroke joinstyle="miter"/>
                  </v:line>
                  <v:line id="直接连接符 362" o:spid="_x0000_s2406" style="position:absolute;visibility:visible" from="9355,2624" to="11906,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363" o:spid="_x0000_s2407" style="position:absolute;left:3403;top:2041;width:1134;height:453;rotation:180" coordorigin="3403,20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">
                  <o:lock v:ext="edit" aspectratio="t"/>
                  <v:shape id="弧形 364" o:spid="_x0000_s2408" style="position:absolute;left:5954;top:2041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65" o:spid="_x0000_s2409" style="position:absolute;visibility:visible" from="3403,3742" to="5954,3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" strokecolor="#1f4d78 [1604]" strokeweight="2.25pt">
                    <v:stroke joinstyle="miter"/>
                  </v:line>
                  <v:line id="直接连接符 366" o:spid="_x0000_s2410" style="position:absolute;visibility:visible" from="9356,3742" to="11907,3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367" o:spid="_x0000_s2411" style="position:absolute;left:568;top:1473;width:1134;height:453;rotation:-90" coordorigin="568,147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">
                  <o:lock v:ext="edit" aspectratio="t"/>
                  <v:shape id="弧形 368" o:spid="_x0000_s2412" style="position:absolute;left:3119;top:1473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69" o:spid="_x0000_s2413" style="position:absolute;visibility:visible" from="568,3174" to="3119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" strokecolor="#1f4d78 [1604]" strokeweight="2.25pt">
                    <v:stroke joinstyle="miter"/>
                  </v:line>
                  <v:line id="直接连接符 370" o:spid="_x0000_s2414" style="position:absolute;visibility:visible" from="6521,3174" to="9072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" strokecolor="#1f4d78 [1604]" strokeweight="2.25pt">
                    <v:stroke joinstyle="miter"/>
                  </v:line>
                </v:group>
                <v:group id="组合 371" o:spid="_x0000_s2415" style="position:absolute;left:1701;top:1473;width:1134;height:453;rotation:-90" coordorigin="1701,147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">
                  <o:lock v:ext="edit" aspectratio="t"/>
                  <v:shape id="弧形 372" o:spid="_x0000_s2416" style="position:absolute;left:4252;top:1473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73" o:spid="_x0000_s2417" style="position:absolute;visibility:visible" from="1701,3174" to="4252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" strokecolor="#1f4d78 [1604]" strokeweight="2.25pt">
                    <v:stroke joinstyle="miter"/>
                  </v:line>
                  <v:line id="直接连接符 374" o:spid="_x0000_s2418" style="position:absolute;visibility:visible" from="7654,3174" to="10205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" strokecolor="#1f4d78 [1604]" strokeweight="2.25pt">
                    <v:stroke joinstyle="miter"/>
                  </v:line>
                </v:group>
                <v:group id="组合 375" o:spid="_x0000_s2419" style="position:absolute;left:2836;top:1473;width:1134;height:453;rotation:-90" coordorigin="2836,147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">
                  <o:lock v:ext="edit" aspectratio="t"/>
                  <v:shape id="弧形 376" o:spid="_x0000_s2420" style="position:absolute;left:5387;top:1473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77" o:spid="_x0000_s2421" style="position:absolute;visibility:visible" from="2836,3174" to="5387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" strokecolor="#1f4d78 [1604]" strokeweight="2.25pt">
                    <v:stroke joinstyle="miter"/>
                  </v:line>
                  <v:line id="直接连接符 378" o:spid="_x0000_s2422" style="position:absolute;visibility:visible" from="8789,3174" to="11340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" strokecolor="#1f4d78 [1604]" strokeweight="2.25pt">
                    <v:stroke joinstyle="miter"/>
                  </v:line>
                </v:group>
                <v:group id="组合 379" o:spid="_x0000_s2423" style="position:absolute;left:3970;top:1475;width:1134;height:453;rotation:-90" coordorigin="3970,14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">
                  <o:lock v:ext="edit" aspectratio="t"/>
                  <v:shape id="弧形 380" o:spid="_x0000_s2424" style="position:absolute;left:6521;top:1475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81" o:spid="_x0000_s2425" style="position:absolute;visibility:visible" from="3970,3176" to="6521,3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" strokecolor="#1f4d78 [1604]" strokeweight="2.25pt">
                    <v:stroke joinstyle="miter"/>
                  </v:line>
                  <v:line id="直接连接符 382" o:spid="_x0000_s2426" style="position:absolute;visibility:visible" from="9923,3176" to="12474,3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" strokecolor="#1f4d78 [1604]" strokeweight="2.25pt">
                    <v:stroke joinstyle="miter"/>
                  </v:line>
                </v:group>
                <v:group id="组合 383" o:spid="_x0000_s2427" style="position:absolute;left:3969;top:4875;width:1134;height:454;rotation:90" coordorigin="3969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">
                  <o:lock v:ext="edit" aspectratio="t"/>
                  <v:shape id="弧形 384" o:spid="_x0000_s2428" style="position:absolute;left:6520;top:4875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85" o:spid="_x0000_s2429" style="position:absolute;visibility:visible" from="3969,6576" to="6520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" strokecolor="#1f4d78 [1604]" strokeweight="2.25pt">
                    <v:stroke joinstyle="miter"/>
                  </v:line>
                  <v:line id="直接连接符 386" o:spid="_x0000_s2430" style="position:absolute;visibility:visible" from="9922,6576" to="12473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" strokecolor="#1f4d78 [1604]" strokeweight="2.25pt">
                    <v:stroke joinstyle="miter"/>
                  </v:line>
                </v:group>
                <v:group id="组合 387" o:spid="_x0000_s2431" style="position:absolute;left:1703;top:4875;width:1134;height:454;rotation:90" coordorigin="1703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">
                  <o:lock v:ext="edit" aspectratio="t"/>
                  <v:shape id="弧形 388" o:spid="_x0000_s2432" style="position:absolute;left:4254;top:4875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89" o:spid="_x0000_s2433" style="position:absolute;visibility:visible" from="1703,6576" to="4254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" strokecolor="#1f4d78 [1604]" strokeweight="2.25pt">
                    <v:stroke joinstyle="miter"/>
                  </v:line>
                  <v:line id="直接连接符 390" o:spid="_x0000_s2434" style="position:absolute;visibility:visible" from="7656,6576" to="10207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" strokecolor="#1f4d78 [1604]" strokeweight="2.25pt">
                    <v:stroke joinstyle="miter"/>
                  </v:line>
                </v:group>
                <v:group id="组合 391" o:spid="_x0000_s2435" style="position:absolute;left:567;top:4875;width:1134;height:454;rotation:90" coordorigin="567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">
                  <o:lock v:ext="edit" aspectratio="t"/>
                  <v:shape id="弧形 392" o:spid="_x0000_s2436" style="position:absolute;left:3118;top:4875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93" o:spid="_x0000_s2437" style="position:absolute;visibility:visible" from="567,6576" to="3118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" strokecolor="#1f4d78 [1604]" strokeweight="2.25pt">
                    <v:stroke joinstyle="miter"/>
                  </v:line>
                  <v:line id="直接连接符 394" o:spid="_x0000_s2438" style="position:absolute;visibility:visible" from="6520,6576" to="9071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" strokecolor="#1f4d78 [1604]" strokeweight="2.25pt">
                    <v:stroke joinstyle="miter"/>
                  </v:line>
                </v:group>
                <v:group id="组合 395" o:spid="_x0000_s2439" style="position:absolute;left:4536;top:4308;width:1134;height:454" coordorigin="4536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Ki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cpfB7JhwBuf4BAAD//wMAUEsBAi0AFAAGAAgAAAAhANvh9svuAAAAhQEAABMAAAAAAAAA&#10;AAAAAAAAAAAAAFtDb250ZW50X1R5cGVzXS54bWxQSwECLQAUAAYACAAAACEAWvQsW78AAAAVAQAA&#10;CwAAAAAAAAAAAAAAAAAfAQAAX3JlbHMvLnJlbHNQSwECLQAUAAYACAAAACEAHn3CosYAAADcAAAA&#10;DwAAAAAAAAAAAAAAAAAHAgAAZHJzL2Rvd25yZXYueG1sUEsFBgAAAAADAAMAtwAAAPoCAAAAAA==&#10;">
                  <o:lock v:ext="edit" aspectratio="t"/>
                  <v:shape id="弧形 396" o:spid="_x0000_s2440" style="position:absolute;left:7087;top:43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97" o:spid="_x0000_s2441" style="position:absolute;visibility:visible" from="4536,6009" to="7087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" strokecolor="#1f4d78 [1604]" strokeweight="2.25pt">
                    <v:stroke joinstyle="miter"/>
                  </v:line>
                  <v:line id="直接连接符 398" o:spid="_x0000_s2442" style="position:absolute;visibility:visible" from="10489,6009" to="13040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" strokecolor="#1f4d78 [1604]" strokeweight="2.25pt">
                    <v:stroke joinstyle="miter"/>
                  </v:line>
                </v:group>
                <v:group id="组合 399" o:spid="_x0000_s2443" style="position:absolute;left:3403;top:4308;width:1134;height:454;rotation:180" coordorigin="3403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">
                  <o:lock v:ext="edit" aspectratio="t"/>
                  <v:shape id="弧形 400" o:spid="_x0000_s2444" style="position:absolute;left:5954;top:43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01" o:spid="_x0000_s2445" style="position:absolute;visibility:visible" from="3403,6009" to="5954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" strokecolor="#1f4d78 [1604]" strokeweight="2.25pt">
                    <v:stroke joinstyle="miter"/>
                  </v:line>
                  <v:line id="直接连接符 402" o:spid="_x0000_s2446" style="position:absolute;visibility:visible" from="9356,6009" to="11907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" strokecolor="#1f4d78 [1604]" strokeweight="2.25pt">
                    <v:stroke joinstyle="miter"/>
                  </v:line>
                </v:group>
                <v:group id="组合 403" o:spid="_x0000_s2447" style="position:absolute;left:1134;top:3174;width:1134;height:454;rotation:180" coordorigin="1134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">
                  <o:lock v:ext="edit" aspectratio="t"/>
                  <v:shape id="弧形 404" o:spid="_x0000_s2448" style="position:absolute;left:3685;top:3174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05" o:spid="_x0000_s2449" style="position:absolute;visibility:visible" from="1134,4875" to="3685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" strokecolor="#1f4d78 [1604]" strokeweight="2.25pt">
                    <v:stroke joinstyle="miter"/>
                  </v:line>
                  <v:line id="直接连接符 406" o:spid="_x0000_s2450" style="position:absolute;visibility:visible" from="7087,4875" to="9638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407" o:spid="_x0000_s2451" style="position:absolute;left:2837;top:4875;width:1134;height:454;rotation:90" coordorigin="2837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">
                  <o:lock v:ext="edit" aspectratio="t"/>
                  <v:shape id="弧形 408" o:spid="_x0000_s2452" style="position:absolute;left:5388;top:4875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09" o:spid="_x0000_s2453" style="position:absolute;visibility:visible" from="2837,6576" to="5388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" strokecolor="#1f4d78 [1604]" strokeweight="2.25pt">
                    <v:stroke joinstyle="miter"/>
                  </v:line>
                  <v:line id="直接连接符 410" o:spid="_x0000_s2454" style="position:absolute;visibility:visible" from="8790,6576" to="11341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" strokecolor="#1f4d78 [1604]" strokeweight="2.25pt">
                    <v:stroke joinstyle="miter"/>
                  </v:line>
                </v:group>
                <v:group id="组合 411" o:spid="_x0000_s2455" style="position:absolute;left:1;top:3174;width:1134;height:454" coordorigin="1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">
                  <o:lock v:ext="edit" aspectratio="t"/>
                  <v:shape id="弧形 412" o:spid="_x0000_s2456" style="position:absolute;left:2552;top:3174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13" o:spid="_x0000_s2457" style="position:absolute;visibility:visible" from="1,4875" to="2552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" strokecolor="#1f4d78 [1604]" strokeweight="2.25pt">
                    <v:stroke joinstyle="miter"/>
                  </v:line>
                  <v:line id="直接连接符 414" o:spid="_x0000_s2458" style="position:absolute;visibility:visible" from="5954,4875" to="8505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415" o:spid="_x0000_s2459" style="position:absolute;top:4308;width:1134;height:454" coordorigin="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yd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eLOD3TDgCcn0HAAD//wMAUEsBAi0AFAAGAAgAAAAhANvh9svuAAAAhQEAABMAAAAAAAAA&#10;AAAAAAAAAAAAAFtDb250ZW50X1R5cGVzXS54bWxQSwECLQAUAAYACAAAACEAWvQsW78AAAAVAQAA&#10;CwAAAAAAAAAAAAAAAAAfAQAAX3JlbHMvLnJlbHNQSwECLQAUAAYACAAAACEAswQMncYAAADcAAAA&#10;DwAAAAAAAAAAAAAAAAAHAgAAZHJzL2Rvd25yZXYueG1sUEsFBgAAAAADAAMAtwAAAPoCAAAAAA==&#10;">
                  <o:lock v:ext="edit" aspectratio="t"/>
                  <v:shape id="弧形 416" o:spid="_x0000_s2460" style="position:absolute;left:2551;top:43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17" o:spid="_x0000_s2461" style="position:absolute;visibility:visible" from="0,6009" to="2551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" strokecolor="#1f4d78 [1604]" strokeweight="2.25pt">
                    <v:stroke joinstyle="miter"/>
                  </v:line>
                  <v:line id="直接连接符 418" o:spid="_x0000_s2462" style="position:absolute;visibility:visible" from="5953,6009" to="8504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" strokecolor="#1f4d78 [1604]" strokeweight="2.25pt">
                    <v:stroke joinstyle="miter"/>
                  </v:line>
                </v:group>
                <v:group id="组合 419" o:spid="_x0000_s2463" style="position:absolute;left:1135;top:4308;width:1134;height:454;rotation:180" coordorigin="1135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">
                  <o:lock v:ext="edit" aspectratio="t"/>
                  <v:shape id="弧形 420" o:spid="_x0000_s2464" style="position:absolute;left:3686;top:43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21" o:spid="_x0000_s2465" style="position:absolute;visibility:visible" from="1135,6009" to="3686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" strokecolor="#1f4d78 [1604]" strokeweight="2.25pt">
                    <v:stroke joinstyle="miter"/>
                  </v:line>
                  <v:line id="直接连接符 422" o:spid="_x0000_s2466" style="position:absolute;visibility:visible" from="7088,6009" to="9639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" strokecolor="#1f4d78 [1604]" strokeweight="2.25pt">
                    <v:stroke joinstyle="miter"/>
                  </v:line>
                </v:group>
                <v:group id="组合 423" o:spid="_x0000_s2467" style="position:absolute;left:3402;top:3174;width:1134;height:454;rotation:180" coordorigin="3402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">
                  <o:lock v:ext="edit" aspectratio="t"/>
                  <v:shape id="弧形 424" o:spid="_x0000_s2468" style="position:absolute;left:5953;top:3174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25" o:spid="_x0000_s2469" style="position:absolute;visibility:visible" from="3402,4875" to="5953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" strokecolor="#1f4d78 [1604]" strokeweight="2.25pt">
                    <v:stroke joinstyle="miter"/>
                  </v:line>
                  <v:line id="直接连接符 426" o:spid="_x0000_s2470" style="position:absolute;visibility:visible" from="9355,4875" to="11906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" strokecolor="#1f4d78 [1604]" strokeweight="2.25pt">
                    <v:stroke joinstyle="miter"/>
                  </v:line>
                </v:group>
                <v:group id="组合 427" o:spid="_x0000_s2471" style="position:absolute;left:569;top:3742;width:1134;height:454;rotation:-90" coordorigin="569,3742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">
                  <o:lock v:ext="edit" aspectratio="t"/>
                  <v:shape id="弧形 428" o:spid="_x0000_s2472" style="position:absolute;left:3120;top:3742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29" o:spid="_x0000_s2473" style="position:absolute;visibility:visible" from="569,5443" to="3120,5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" strokecolor="#1f4d78 [1604]" strokeweight="2.25pt">
                    <v:stroke joinstyle="miter"/>
                  </v:line>
                  <v:line id="直接连接符 430" o:spid="_x0000_s2474" style="position:absolute;visibility:visible" from="6522,5443" to="9073,5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" strokecolor="#1f4d78 [1604]" strokeweight="2.25pt">
                    <v:stroke joinstyle="miter"/>
                  </v:line>
                </v:group>
                <v:group id="组合 431" o:spid="_x0000_s2475" style="position:absolute;left:1703;top:3741;width:1134;height:454;rotation:-90" coordorigin="1703,37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">
                  <o:lock v:ext="edit" aspectratio="t"/>
                  <v:shape id="弧形 432" o:spid="_x0000_s2476" style="position:absolute;left:4254;top:3741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33" o:spid="_x0000_s2477" style="position:absolute;visibility:visible" from="1703,5442" to="4254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" strokecolor="#1f4d78 [1604]" strokeweight="2.25pt">
                    <v:stroke joinstyle="miter"/>
                  </v:line>
                  <v:line id="直接连接符 434" o:spid="_x0000_s2478" style="position:absolute;visibility:visible" from="7656,5442" to="10207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435" o:spid="_x0000_s2479" style="position:absolute;left:2837;top:3741;width:1134;height:454;rotation:-90" coordorigin="2837,37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">
                  <o:lock v:ext="edit" aspectratio="t"/>
                  <v:shape id="弧形 436" o:spid="_x0000_s2480" style="position:absolute;left:5388;top:3741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37" o:spid="_x0000_s2481" style="position:absolute;visibility:visible" from="2837,5442" to="5388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" strokecolor="#1f4d78 [1604]" strokeweight="2.25pt">
                    <v:stroke joinstyle="miter"/>
                  </v:line>
                  <v:line id="直接连接符 438" o:spid="_x0000_s2482" style="position:absolute;visibility:visible" from="8790,5442" to="11341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" strokecolor="#1f4d78 [1604]" strokeweight="2.25pt">
                    <v:stroke joinstyle="miter"/>
                  </v:line>
                </v:group>
                <v:group id="组合 439" o:spid="_x0000_s2483" style="position:absolute;left:3969;top:3741;width:1134;height:454;rotation:-90" coordorigin="3969,37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">
                  <o:lock v:ext="edit" aspectratio="t"/>
                  <v:shape id="弧形 440" o:spid="_x0000_s2484" style="position:absolute;left:6520;top:3741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41" o:spid="_x0000_s2485" style="position:absolute;visibility:visible" from="3969,5442" to="6520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" strokecolor="#1f4d78 [1604]" strokeweight="2.25pt">
                    <v:stroke joinstyle="miter"/>
                  </v:line>
                  <v:line id="直接连接符 442" o:spid="_x0000_s2486" style="position:absolute;visibility:visible" from="9922,5442" to="12473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443" o:spid="_x0000_s2487" style="position:absolute;left:2268;top:3174;width:1134;height:454" coordorigin="2268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h5v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QBIeb8YAAADcAAAA&#10;DwAAAAAAAAAAAAAAAAAHAgAAZHJzL2Rvd25yZXYueG1sUEsFBgAAAAADAAMAtwAAAPoCAAAAAA==&#10;">
                  <o:lock v:ext="edit" aspectratio="t"/>
                  <v:shape id="弧形 444" o:spid="_x0000_s2488" style="position:absolute;left:4819;top:3174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45" o:spid="_x0000_s2489" style="position:absolute;visibility:visible" from="2268,4875" to="4819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" strokecolor="#1f4d78 [1604]" strokeweight="2.25pt">
                    <v:stroke joinstyle="miter"/>
                  </v:line>
                  <v:line id="直接连接符 446" o:spid="_x0000_s2490" style="position:absolute;visibility:visible" from="8221,4875" to="10772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" strokecolor="#1f4d78 [1604]" strokeweight="2.25pt">
                    <v:stroke joinstyle="miter"/>
                  </v:line>
                </v:group>
                <v:group id="组合 447" o:spid="_x0000_s2491" style="position:absolute;left:2270;top:4308;width:1134;height:454" coordorigin="2270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Rhs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wWK/g7E46A3P4CAAD//wMAUEsBAi0AFAAGAAgAAAAhANvh9svuAAAAhQEAABMAAAAAAAAA&#10;AAAAAAAAAAAAAFtDb250ZW50X1R5cGVzXS54bWxQSwECLQAUAAYACAAAACEAWvQsW78AAAAVAQAA&#10;CwAAAAAAAAAAAAAAAAAfAQAAX3JlbHMvLnJlbHNQSwECLQAUAAYACAAAACEAPykYbMYAAADcAAAA&#10;DwAAAAAAAAAAAAAAAAAHAgAAZHJzL2Rvd25yZXYueG1sUEsFBgAAAAADAAMAtwAAAPoCAAAAAA==&#10;">
                  <o:lock v:ext="edit" aspectratio="t"/>
                  <v:shape id="弧形 448" o:spid="_x0000_s2492" style="position:absolute;left:4821;top:43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49" o:spid="_x0000_s2493" style="position:absolute;visibility:visible" from="2270,6009" to="4821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" strokecolor="#1f4d78 [1604]" strokeweight="2.25pt">
                    <v:stroke joinstyle="miter"/>
                  </v:line>
                  <v:line id="直接连接符 450" o:spid="_x0000_s2494" style="position:absolute;visibility:visible" from="8223,6009" to="10774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" strokecolor="#1f4d78 [1604]" strokeweight="2.25pt">
                    <v:stroke joinstyle="miter"/>
                  </v:line>
                </v:group>
                <v:group id="组合 451" o:spid="_x0000_s2495" style="position:absolute;left:4536;top:3174;width:1134;height:454" coordorigin="4536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N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SOD3TDgCcn0HAAD//wMAUEsBAi0AFAAGAAgAAAAhANvh9svuAAAAhQEAABMAAAAAAAAA&#10;AAAAAAAAAAAAAFtDb250ZW50X1R5cGVzXS54bWxQSwECLQAUAAYACAAAACEAWvQsW78AAAAVAQAA&#10;CwAAAAAAAAAAAAAAAAAfAQAAX3JlbHMvLnJlbHNQSwECLQAUAAYACAAAACEAWlWzXsYAAADcAAAA&#10;DwAAAAAAAAAAAAAAAAAHAgAAZHJzL2Rvd25yZXYueG1sUEsFBgAAAAADAAMAtwAAAPoCAAAAAA==&#10;">
                  <o:lock v:ext="edit" aspectratio="t"/>
                  <v:shape id="弧形 452" o:spid="_x0000_s2496" style="position:absolute;left:7087;top:3174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53" o:spid="_x0000_s2497" style="position:absolute;visibility:visible" from="4536,4875" to="7087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" strokecolor="#1f4d78 [1604]" strokeweight="2.25pt">
                    <v:stroke joinstyle="miter"/>
                  </v:line>
                  <v:line id="直接连接符 454" o:spid="_x0000_s2498" style="position:absolute;visibility:visible" from="10489,4875" to="13040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" strokecolor="#1f4d78 [1604]" strokeweight="2.25pt">
                    <v:stroke joinstyle="miter"/>
                  </v:line>
                </v:group>
              </v:group>
              <v:shape id="文本框 212" o:spid="_x0000_s2499" type="#_x0000_t202" style="position:absolute;left:1512;top:266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" filled="f" stroked="f">
                <v:textbox style="mso-fit-shape-to-text:t">
                  <w:txbxContent/>
                </v:textbox>
              </v:shape>
              <v:shape id="文本框 213" o:spid="_x0000_s2500" type="#_x0000_t202" style="position:absolute;left:2646;top:266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" filled="f" stroked="f">
                <v:textbox style="mso-fit-shape-to-text:t">
                  <w:txbxContent/>
                </v:textbox>
              </v:shape>
              <v:shape id="文本框 214" o:spid="_x0000_s2501" type="#_x0000_t202" style="position:absolute;left:3780;top:266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" filled="f" stroked="f">
                <v:textbox style="mso-fit-shape-to-text:t">
                  <w:txbxContent/>
                </v:textbox>
              </v:shape>
              <v:shape id="文本框 215" o:spid="_x0000_s2502" type="#_x0000_t202" style="position:absolute;left:4915;top:266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" filled="f" stroked="f">
                <v:textbox style="mso-fit-shape-to-text:t">
                  <w:txbxContent/>
                </v:textbox>
              </v:shape>
              <v:shape id="文本框 216" o:spid="_x0000_s2503" type="#_x0000_t202" style="position:absolute;left:351;top:1360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" filled="f" stroked="f">
                <v:textbox style="mso-fit-shape-to-text:t">
                  <w:txbxContent/>
                </v:textbox>
              </v:shape>
              <v:shape id="文本框 217" o:spid="_x0000_s2504" type="#_x0000_t202" style="position:absolute;left:1474;top:1365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" filled="f" stroked="f">
                <v:textbox style="mso-fit-shape-to-text:t">
                  <w:txbxContent/>
                </v:textbox>
              </v:shape>
              <v:shape id="文本框 218" o:spid="_x0000_s2505" type="#_x0000_t202" style="position:absolute;left:2586;top:1360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" filled="f" stroked="f">
                <v:textbox style="mso-fit-shape-to-text:t">
                  <w:txbxContent/>
                </v:textbox>
              </v:shape>
              <v:shape id="文本框 220" o:spid="_x0000_s2506" type="#_x0000_t202" style="position:absolute;left:4764;top:1367;width:755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" filled="f" stroked="f">
                <v:textbox style="mso-fit-shape-to-text:t">
                  <w:txbxContent/>
                </v:textbox>
              </v:shape>
              <v:shape id="文本框 221" o:spid="_x0000_s2507" type="#_x0000_t202" style="position:absolute;left:200;top:2523;width:755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" filled="f" stroked="f">
                <v:textbox style="mso-fit-shape-to-text:t">
                  <w:txbxContent/>
                </v:textbox>
              </v:shape>
              <v:shape id="文本框 222" o:spid="_x0000_s2508" type="#_x0000_t202" style="position:absolute;left:1229;top:2545;width:981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" filled="f" stroked="f">
                <v:textbox style="mso-fit-shape-to-text:t">
                  <w:txbxContent/>
                </v:textbox>
              </v:shape>
              <v:shape id="文本框 223" o:spid="_x0000_s2509" type="#_x0000_t202" style="position:absolute;left:2454;top:2512;width:880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" filled="f" stroked="f">
                <v:textbox style="mso-fit-shape-to-text:t">
                  <w:txbxContent/>
                </v:textbox>
              </v:shape>
              <v:shape id="文本框 224" o:spid="_x0000_s2510" type="#_x0000_t202" style="position:absolute;left:3402;top:1376;width:1099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" filled="f" stroked="f">
                <v:textbox style="mso-fit-shape-to-text:t">
                  <w:txbxContent/>
                </v:textbox>
              </v:shape>
              <v:shape id="文本框 225" o:spid="_x0000_s2511" type="#_x0000_t202" style="position:absolute;left:4627;top:2494;width:1004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" filled="f" stroked="f">
                <v:textbox style="mso-fit-shape-to-text:t">
                  <w:txbxContent/>
                </v:textbox>
              </v:shape>
              <v:shape id="文本框 226" o:spid="_x0000_s2512" type="#_x0000_t202" style="position:absolute;left:34;top:3588;width:98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" filled="f" stroked="f">
                <v:textbox style="mso-fit-shape-to-text:t">
                  <w:txbxContent/>
                </v:textbox>
              </v:shape>
              <v:shape id="文本框 228" o:spid="_x0000_s2513" type="#_x0000_t202" style="position:absolute;left:1289;top:3588;width:754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" filled="f" stroked="f">
                <v:textbox style="mso-fit-shape-to-text:t">
                  <w:txbxContent/>
                </v:textbox>
              </v:shape>
              <v:shape id="文本框 229" o:spid="_x0000_s2514" type="#_x0000_t202" style="position:absolute;left:3457;top:3628;width:941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" filled="f" stroked="f">
                <v:textbox style="mso-fit-shape-to-text:t">
                  <w:txbxContent/>
                </v:textbox>
              </v:shape>
              <v:shape id="文本框 230" o:spid="_x0000_s2515" type="#_x0000_t202" style="position:absolute;left:4705;top:3615;width:755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" filled="f" stroked="f">
                <v:textbox style="mso-fit-shape-to-text:t">
                  <w:txbxContent/>
                </v:textbox>
              </v:shape>
              <v:shape id="文本框 231" o:spid="_x0000_s2516" type="#_x0000_t202" style="position:absolute;left:65;top:4762;width:981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" filled="f" stroked="f">
                <v:textbox style="mso-fit-shape-to-text:t">
                  <w:txbxContent/>
                </v:textbox>
              </v:shape>
              <v:shape id="文本框 232" o:spid="_x0000_s2517" type="#_x0000_t202" style="position:absolute;left:1424;top:4762;width:755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" filled="f" stroked="f">
                <v:textbox style="mso-fit-shape-to-text:t">
                  <w:txbxContent/>
                </v:textbox>
              </v:shape>
              <v:shape id="文本框 233" o:spid="_x0000_s2518" type="#_x0000_t202" style="position:absolute;left:2544;top:4737;width:713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" filled="f" stroked="f">
                <v:textbox style="mso-fit-shape-to-text:t">
                  <w:txbxContent/>
                </v:textbox>
              </v:shape>
              <v:shape id="文本框 234" o:spid="_x0000_s2519" type="#_x0000_t202" style="position:absolute;left:3527;top:4762;width:901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" filled="f" stroked="f">
                <v:textbox style="mso-fit-shape-to-text:t">
                  <w:txbxContent/>
                </v:textbox>
              </v:shape>
            </v:group>
            <v:shape id="_x0000_s2520" type="#_x0000_t202" style="position:absolute;left:1143;top:762;width:4851;height:48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" filled="f" stroked="f">
              <v:textbox style="mso-fit-shape-to-text:t">
                <w:txbxContent>
                  <w:p w14:paraId="72472C31" w14:textId="36B84023" w:rsidR="006522D8" w:rsidRDefault="007E6F1A" w:rsidP="00006F85">
                    <w:pPr>
                      <w:pStyle w:val="NormalWeb"/>
                      <w:jc w:val="center"/>
                    </w:pPr>
                    <w:ins w:id="400" w:author="唐 圣凯" w:date="2021-10-28T18:16:00Z"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1"/>
                          <w:szCs w:val="21"/>
                        </w:rPr>
                        <w:t>tart</w:t>
                      </w:r>
                    </w:ins>
                    <w:del w:id="401" w:author="唐 圣凯" w:date="2021-10-28T18:16:00Z">
                      <w:r w:rsidR="006522D8" w:rsidRPr="0037294C" w:rsidDel="007E6F1A">
                        <w:rPr>
                          <w:rFonts w:ascii="Times New Roman" w:hAnsi="Times New Roman" w:cs="Times New Roman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delText>起点</w:delText>
                      </w:r>
                    </w:del>
                    <w:r w:rsidR="006522D8" w:rsidRPr="0037294C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1</w:t>
                    </w:r>
                  </w:p>
                </w:txbxContent>
              </v:textbox>
            </v:shape>
            <v:shape id="_x0000_s2521" type="#_x0000_t202" style="position:absolute;left:30480;top:29717;width:3981;height:4877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" filled="f" stroked="f">
              <v:textbox style="mso-fit-shape-to-text:t">
                <w:txbxContent>
                  <w:p w14:paraId="0CAE20D8" w14:textId="543B3E31" w:rsidR="006522D8" w:rsidRDefault="006522D8" w:rsidP="00006F85">
                    <w:pPr>
                      <w:pStyle w:val="NormalWeb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</w:pPr>
                    <w:del w:id="402" w:author="唐 圣凯" w:date="2021-10-28T18:16:00Z">
                      <w:r w:rsidDel="007E6F1A">
                        <w:rPr>
                          <w:rFonts w:ascii="Times New Roman" w:hAnsi="Times New Roman" w:cs="Times New Roman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delText>终</w:delText>
                      </w:r>
                      <w:r w:rsidRPr="0037294C" w:rsidDel="007E6F1A">
                        <w:rPr>
                          <w:rFonts w:ascii="Times New Roman" w:hAnsi="Times New Roman" w:cs="Times New Roman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delText>点</w:delText>
                      </w:r>
                    </w:del>
                    <w:ins w:id="403" w:author="唐 圣凯" w:date="2021-10-28T18:16:00Z">
                      <w:r w:rsidR="007E6F1A">
                        <w:rPr>
                          <w:rFonts w:ascii="Times New Roman" w:hAnsi="Times New Roman" w:cs="Times New Roman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E</w:t>
                      </w:r>
                      <w:r w:rsidR="007E6F1A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1"/>
                          <w:szCs w:val="21"/>
                        </w:rPr>
                        <w:t>nd</w:t>
                      </w:r>
                    </w:ins>
                  </w:p>
                  <w:p w14:paraId="0F2EA596" w14:textId="77777777" w:rsidR="006522D8" w:rsidRDefault="006522D8" w:rsidP="00006F85">
                    <w:pPr>
                      <w:pStyle w:val="NormalWeb"/>
                      <w:jc w:val="center"/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25</w:t>
                    </w:r>
                  </w:p>
                </w:txbxContent>
              </v:textbox>
            </v:shape>
            <w10:wrap type="topAndBottom"/>
          </v:group>
        </w:pict>
      </w:r>
    </w:p>
    <w:p w14:paraId="76C450A0" w14:textId="77777777" w:rsidR="00D766D0" w:rsidRDefault="00D766D0" w:rsidP="0004179C">
      <w:pPr>
        <w:rPr>
          <w:rFonts w:ascii="Times New Roman" w:hAnsi="Times New Roman" w:cs="Times New Roman"/>
          <w:sz w:val="24"/>
        </w:rPr>
      </w:pPr>
    </w:p>
    <w:p w14:paraId="64561424" w14:textId="77777777" w:rsidR="00D766D0" w:rsidRDefault="00D766D0" w:rsidP="0004179C">
      <w:pPr>
        <w:rPr>
          <w:rFonts w:ascii="Times New Roman" w:hAnsi="Times New Roman" w:cs="Times New Roman"/>
          <w:sz w:val="24"/>
        </w:rPr>
      </w:pPr>
    </w:p>
    <w:p w14:paraId="554F9965" w14:textId="77777777" w:rsidR="00D766D0" w:rsidRDefault="00D766D0" w:rsidP="0004179C">
      <w:pPr>
        <w:rPr>
          <w:rFonts w:ascii="Times New Roman" w:hAnsi="Times New Roman" w:cs="Times New Roman"/>
          <w:sz w:val="24"/>
        </w:rPr>
      </w:pPr>
    </w:p>
    <w:p w14:paraId="69BC9C3E" w14:textId="77777777" w:rsidR="00D766D0" w:rsidRDefault="00D766D0" w:rsidP="0004179C">
      <w:pPr>
        <w:rPr>
          <w:rFonts w:ascii="Times New Roman" w:hAnsi="Times New Roman" w:cs="Times New Roman"/>
          <w:sz w:val="24"/>
        </w:rPr>
      </w:pPr>
    </w:p>
    <w:p w14:paraId="03C2ED97" w14:textId="100D5102" w:rsidR="00D766D0" w:rsidRDefault="007E6F1A">
      <w:pPr>
        <w:tabs>
          <w:tab w:val="left" w:pos="2210"/>
        </w:tabs>
        <w:rPr>
          <w:rFonts w:ascii="Times New Roman" w:hAnsi="Times New Roman" w:cs="Times New Roman"/>
          <w:sz w:val="24"/>
        </w:rPr>
        <w:pPrChange w:id="404" w:author="唐 圣凯" w:date="2021-10-28T18:16:00Z">
          <w:pPr/>
        </w:pPrChange>
      </w:pPr>
      <w:ins w:id="405" w:author="唐 圣凯" w:date="2021-10-28T18:16:00Z">
        <w:r>
          <w:rPr>
            <w:rFonts w:ascii="Times New Roman" w:hAnsi="Times New Roman" w:cs="Times New Roman"/>
            <w:sz w:val="24"/>
          </w:rPr>
          <w:tab/>
        </w:r>
      </w:ins>
    </w:p>
    <w:p w14:paraId="68215F05" w14:textId="77777777" w:rsidR="00D766D0" w:rsidRDefault="00D766D0" w:rsidP="0004179C">
      <w:pPr>
        <w:rPr>
          <w:rFonts w:ascii="Times New Roman" w:hAnsi="Times New Roman" w:cs="Times New Roman"/>
          <w:sz w:val="24"/>
        </w:rPr>
      </w:pPr>
    </w:p>
    <w:p w14:paraId="63472040" w14:textId="77777777" w:rsidR="00D766D0" w:rsidRDefault="00D766D0" w:rsidP="0004179C">
      <w:pPr>
        <w:rPr>
          <w:rFonts w:ascii="Times New Roman" w:hAnsi="Times New Roman" w:cs="Times New Roman"/>
          <w:sz w:val="24"/>
        </w:rPr>
      </w:pPr>
    </w:p>
    <w:p w14:paraId="3AAD247F" w14:textId="77777777" w:rsidR="00B05C84" w:rsidRDefault="00B05C84" w:rsidP="0004179C">
      <w:pPr>
        <w:rPr>
          <w:ins w:id="406" w:author="lenovo" w:date="2020-08-27T07:04:00Z"/>
          <w:rFonts w:ascii="Times New Roman" w:hAnsi="Times New Roman" w:cs="Times New Roman"/>
          <w:sz w:val="24"/>
        </w:rPr>
      </w:pPr>
    </w:p>
    <w:p w14:paraId="1F5DEF89" w14:textId="77777777" w:rsidR="00CE7EF4" w:rsidRDefault="00CE7EF4" w:rsidP="0004179C">
      <w:pPr>
        <w:rPr>
          <w:rFonts w:ascii="Times New Roman" w:hAnsi="Times New Roman" w:cs="Times New Roman"/>
          <w:sz w:val="24"/>
        </w:rPr>
      </w:pPr>
    </w:p>
    <w:p w14:paraId="71BB149D" w14:textId="4EEE34AD" w:rsidR="004D0EF5" w:rsidRDefault="004D0EF5" w:rsidP="0004179C">
      <w:pPr>
        <w:rPr>
          <w:ins w:id="407" w:author="Mahfuz Ronnie" w:date="2021-11-25T12:21:00Z"/>
          <w:rFonts w:ascii="Times New Roman" w:hAnsi="Times New Roman" w:cs="Times New Roman"/>
          <w:sz w:val="24"/>
        </w:rPr>
      </w:pPr>
    </w:p>
    <w:p w14:paraId="2367B3C2" w14:textId="5C67DAF6" w:rsidR="005C7260" w:rsidRDefault="005C7260" w:rsidP="0004179C">
      <w:pPr>
        <w:rPr>
          <w:ins w:id="408" w:author="Mahfuz Ronnie" w:date="2021-11-25T12:21:00Z"/>
          <w:rFonts w:ascii="Times New Roman" w:hAnsi="Times New Roman" w:cs="Times New Roman"/>
          <w:sz w:val="24"/>
        </w:rPr>
      </w:pPr>
    </w:p>
    <w:p w14:paraId="17480622" w14:textId="411FF602" w:rsidR="005C7260" w:rsidRDefault="005C7260" w:rsidP="0004179C">
      <w:pPr>
        <w:rPr>
          <w:ins w:id="409" w:author="Mahfuz Ronnie" w:date="2021-11-25T12:21:00Z"/>
          <w:rFonts w:ascii="Times New Roman" w:hAnsi="Times New Roman" w:cs="Times New Roman"/>
          <w:sz w:val="24"/>
        </w:rPr>
      </w:pPr>
    </w:p>
    <w:p w14:paraId="022D724A" w14:textId="24861FE8" w:rsidR="005C7260" w:rsidRDefault="005C7260" w:rsidP="0004179C">
      <w:pPr>
        <w:rPr>
          <w:ins w:id="410" w:author="Mahfuz Ronnie" w:date="2021-11-25T12:21:00Z"/>
          <w:rFonts w:ascii="Times New Roman" w:hAnsi="Times New Roman" w:cs="Times New Roman"/>
          <w:sz w:val="24"/>
        </w:rPr>
      </w:pPr>
    </w:p>
    <w:p w14:paraId="4882C267" w14:textId="5B68BFF5" w:rsidR="005C7260" w:rsidRDefault="005C7260" w:rsidP="0004179C">
      <w:pPr>
        <w:rPr>
          <w:ins w:id="411" w:author="Mahfuz Ronnie" w:date="2021-11-25T12:21:00Z"/>
          <w:rFonts w:ascii="Times New Roman" w:hAnsi="Times New Roman" w:cs="Times New Roman"/>
          <w:sz w:val="24"/>
        </w:rPr>
      </w:pPr>
    </w:p>
    <w:p w14:paraId="5C991256" w14:textId="77616280" w:rsidR="005C7260" w:rsidRDefault="005C7260" w:rsidP="0004179C">
      <w:pPr>
        <w:rPr>
          <w:ins w:id="412" w:author="Mahfuz Ronnie" w:date="2021-11-25T12:21:00Z"/>
          <w:rFonts w:ascii="Times New Roman" w:hAnsi="Times New Roman" w:cs="Times New Roman"/>
          <w:sz w:val="24"/>
        </w:rPr>
      </w:pPr>
    </w:p>
    <w:p w14:paraId="6E0CD2F7" w14:textId="7D064157" w:rsidR="005C7260" w:rsidRDefault="005C7260" w:rsidP="0004179C">
      <w:pPr>
        <w:rPr>
          <w:ins w:id="413" w:author="Mahfuz Ronnie" w:date="2021-11-25T12:21:00Z"/>
          <w:rFonts w:ascii="Times New Roman" w:hAnsi="Times New Roman" w:cs="Times New Roman"/>
          <w:sz w:val="24"/>
        </w:rPr>
      </w:pPr>
    </w:p>
    <w:p w14:paraId="7405B14B" w14:textId="196F92D8" w:rsidR="005C7260" w:rsidRDefault="005C7260" w:rsidP="0004179C">
      <w:pPr>
        <w:rPr>
          <w:ins w:id="414" w:author="Mahfuz Ronnie" w:date="2021-11-25T12:21:00Z"/>
          <w:rFonts w:ascii="Times New Roman" w:hAnsi="Times New Roman" w:cs="Times New Roman"/>
          <w:sz w:val="24"/>
        </w:rPr>
      </w:pPr>
    </w:p>
    <w:p w14:paraId="6861210A" w14:textId="713D5BCA" w:rsidR="005C7260" w:rsidRDefault="005C7260" w:rsidP="0004179C">
      <w:pPr>
        <w:rPr>
          <w:ins w:id="415" w:author="Mahfuz Ronnie" w:date="2021-11-25T12:21:00Z"/>
          <w:rFonts w:ascii="Times New Roman" w:hAnsi="Times New Roman" w:cs="Times New Roman"/>
          <w:sz w:val="24"/>
        </w:rPr>
      </w:pPr>
    </w:p>
    <w:p w14:paraId="59F74872" w14:textId="7EA32530" w:rsidR="005C7260" w:rsidRDefault="005C7260" w:rsidP="0004179C">
      <w:pPr>
        <w:rPr>
          <w:ins w:id="416" w:author="Mahfuz Ronnie" w:date="2021-11-25T12:21:00Z"/>
          <w:rFonts w:ascii="Times New Roman" w:hAnsi="Times New Roman" w:cs="Times New Roman"/>
          <w:sz w:val="24"/>
        </w:rPr>
      </w:pPr>
    </w:p>
    <w:p w14:paraId="64645EDC" w14:textId="77777777" w:rsidR="005C7260" w:rsidDel="005C7260" w:rsidRDefault="005C7260" w:rsidP="0004179C">
      <w:pPr>
        <w:rPr>
          <w:del w:id="417" w:author="Mahfuz Ronnie" w:date="2021-11-25T12:22:00Z"/>
          <w:rFonts w:ascii="Times New Roman" w:hAnsi="Times New Roman" w:cs="Times New Roman"/>
          <w:sz w:val="24"/>
        </w:rPr>
      </w:pPr>
    </w:p>
    <w:p w14:paraId="3112AD91" w14:textId="77777777" w:rsidR="004D0EF5" w:rsidRDefault="004D0EF5" w:rsidP="0004179C">
      <w:pPr>
        <w:rPr>
          <w:rFonts w:ascii="Times New Roman" w:hAnsi="Times New Roman" w:cs="Times New Roman"/>
          <w:sz w:val="24"/>
        </w:rPr>
      </w:pPr>
    </w:p>
    <w:p w14:paraId="3499681F" w14:textId="34BC7876" w:rsidR="00535E15" w:rsidRDefault="007E6F1A" w:rsidP="00535E15">
      <w:pPr>
        <w:rPr>
          <w:rFonts w:ascii="Times New Roman" w:hAnsi="Times New Roman" w:cs="Times New Roman"/>
          <w:noProof/>
          <w:sz w:val="24"/>
        </w:rPr>
      </w:pPr>
      <w:ins w:id="418" w:author="唐 圣凯" w:date="2021-10-28T18:16:00Z">
        <w:r>
          <w:rPr>
            <w:rFonts w:ascii="Times New Roman" w:hAnsi="Times New Roman" w:cs="Times New Roman" w:hint="eastAsia"/>
            <w:noProof/>
            <w:sz w:val="24"/>
          </w:rPr>
          <w:t>L</w:t>
        </w:r>
        <w:r>
          <w:rPr>
            <w:rFonts w:ascii="Times New Roman" w:hAnsi="Times New Roman" w:cs="Times New Roman"/>
            <w:noProof/>
            <w:sz w:val="24"/>
          </w:rPr>
          <w:t>evel 5:</w:t>
        </w:r>
      </w:ins>
      <w:del w:id="419" w:author="唐 圣凯" w:date="2021-10-28T18:16:00Z">
        <w:r w:rsidR="00535E15" w:rsidRPr="007922FD" w:rsidDel="007E6F1A">
          <w:rPr>
            <w:rFonts w:ascii="Times New Roman" w:hAnsi="Times New Roman" w:cs="Times New Roman"/>
            <w:noProof/>
            <w:sz w:val="24"/>
          </w:rPr>
          <w:delText>第</w:delText>
        </w:r>
        <w:r w:rsidR="00535E15" w:rsidDel="007E6F1A">
          <w:rPr>
            <w:rFonts w:ascii="Times New Roman" w:hAnsi="Times New Roman" w:cs="Times New Roman" w:hint="eastAsia"/>
            <w:noProof/>
            <w:sz w:val="24"/>
          </w:rPr>
          <w:delText>五</w:delText>
        </w:r>
        <w:r w:rsidR="00535E15" w:rsidRPr="007922FD" w:rsidDel="007E6F1A">
          <w:rPr>
            <w:rFonts w:ascii="Times New Roman" w:hAnsi="Times New Roman" w:cs="Times New Roman"/>
            <w:noProof/>
            <w:sz w:val="24"/>
          </w:rPr>
          <w:delText>关</w:delText>
        </w:r>
      </w:del>
    </w:p>
    <w:p w14:paraId="7C3C3BEF" w14:textId="77777777" w:rsidR="00535E15" w:rsidRDefault="00535E15" w:rsidP="00535E15">
      <w:pPr>
        <w:rPr>
          <w:rFonts w:ascii="Times New Roman" w:hAnsi="Times New Roman" w:cs="Times New Roman"/>
          <w:noProof/>
          <w:sz w:val="24"/>
        </w:rPr>
      </w:pPr>
    </w:p>
    <w:p w14:paraId="2DD43563" w14:textId="6117F3C2" w:rsidR="00EA07A8" w:rsidRDefault="007E6F1A" w:rsidP="00535E15">
      <w:pPr>
        <w:rPr>
          <w:rFonts w:ascii="Times New Roman" w:hAnsi="Times New Roman" w:cs="Times New Roman"/>
          <w:noProof/>
          <w:sz w:val="24"/>
        </w:rPr>
      </w:pPr>
      <w:ins w:id="420" w:author="唐 圣凯" w:date="2021-10-28T18:16:00Z">
        <w:r w:rsidRPr="007E6F1A">
          <w:rPr>
            <w:rFonts w:ascii="Times New Roman" w:hAnsi="Times New Roman" w:cs="Times New Roman"/>
            <w:noProof/>
            <w:sz w:val="24"/>
          </w:rPr>
          <w:t>Number of players</w:t>
        </w:r>
      </w:ins>
      <w:del w:id="421" w:author="唐 圣凯" w:date="2021-10-28T18:16:00Z">
        <w:r w:rsidR="00EA07A8" w:rsidDel="007E6F1A">
          <w:rPr>
            <w:rFonts w:ascii="Times New Roman" w:hAnsi="Times New Roman" w:cs="Times New Roman" w:hint="eastAsia"/>
            <w:noProof/>
            <w:sz w:val="24"/>
          </w:rPr>
          <w:delText>玩家个数</w:delText>
        </w:r>
      </w:del>
      <w:r w:rsidR="00EA07A8">
        <w:rPr>
          <w:rFonts w:ascii="Times New Roman" w:hAnsi="Times New Roman" w:cs="Times New Roman" w:hint="eastAsia"/>
          <w:noProof/>
          <w:sz w:val="24"/>
        </w:rPr>
        <w:t>：</w:t>
      </w:r>
      <w:r w:rsidR="00EA07A8" w:rsidRPr="00145EDF">
        <w:rPr>
          <w:position w:val="-6"/>
        </w:rPr>
        <w:object w:dxaOrig="560" w:dyaOrig="279" w14:anchorId="74B9FF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pt;height:14pt" o:ole="">
            <v:imagedata r:id="rId8" o:title=""/>
          </v:shape>
          <o:OLEObject Type="Embed" ProgID="Equation.DSMT4" ShapeID="_x0000_i1025" DrawAspect="Content" ObjectID="_1699470045" r:id="rId9"/>
        </w:object>
      </w:r>
    </w:p>
    <w:p w14:paraId="4110F0A7" w14:textId="77777777" w:rsidR="00EA07A8" w:rsidRDefault="00EA07A8" w:rsidP="00535E15">
      <w:pPr>
        <w:rPr>
          <w:rFonts w:ascii="Times New Roman" w:hAnsi="Times New Roman" w:cs="Times New Roman"/>
          <w:noProof/>
          <w:sz w:val="24"/>
        </w:rPr>
      </w:pPr>
    </w:p>
    <w:p w14:paraId="41ED20C4" w14:textId="1323E284" w:rsidR="000867FA" w:rsidRDefault="007E6F1A" w:rsidP="000867FA">
      <w:pPr>
        <w:rPr>
          <w:rFonts w:ascii="Times New Roman" w:hAnsi="Times New Roman" w:cs="Times New Roman"/>
          <w:noProof/>
          <w:sz w:val="24"/>
        </w:rPr>
      </w:pPr>
      <w:ins w:id="422" w:author="唐 圣凯" w:date="2021-10-28T18:17:00Z">
        <w:r>
          <w:rPr>
            <w:rFonts w:ascii="Times New Roman" w:hAnsi="Times New Roman" w:cs="Times New Roman" w:hint="eastAsia"/>
            <w:noProof/>
            <w:sz w:val="24"/>
          </w:rPr>
          <w:t>P</w:t>
        </w:r>
        <w:r w:rsidRPr="00865CFA">
          <w:rPr>
            <w:rFonts w:ascii="Times New Roman" w:hAnsi="Times New Roman" w:cs="Times New Roman"/>
            <w:noProof/>
            <w:sz w:val="24"/>
          </w:rPr>
          <w:t>arameter</w:t>
        </w:r>
      </w:ins>
      <w:del w:id="423" w:author="唐 圣凯" w:date="2021-10-28T18:17:00Z">
        <w:r w:rsidR="000867FA" w:rsidDel="007E6F1A">
          <w:rPr>
            <w:rFonts w:ascii="Times New Roman" w:hAnsi="Times New Roman" w:cs="Times New Roman" w:hint="eastAsia"/>
            <w:noProof/>
            <w:sz w:val="24"/>
          </w:rPr>
          <w:delText>参数设定</w:delText>
        </w:r>
      </w:del>
      <w:r w:rsidR="000867FA">
        <w:rPr>
          <w:rFonts w:ascii="Times New Roman" w:hAnsi="Times New Roman" w:cs="Times New Roman" w:hint="eastAsia"/>
          <w:noProof/>
          <w:sz w:val="24"/>
        </w:rPr>
        <w:t>：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203"/>
        <w:gridCol w:w="1276"/>
        <w:gridCol w:w="1787"/>
        <w:gridCol w:w="1462"/>
        <w:gridCol w:w="1442"/>
        <w:gridCol w:w="1243"/>
      </w:tblGrid>
      <w:tr w:rsidR="006522D8" w:rsidRPr="00DC0850" w14:paraId="17014BED" w14:textId="77777777" w:rsidTr="007E6F1A">
        <w:trPr>
          <w:jc w:val="center"/>
        </w:trPr>
        <w:tc>
          <w:tcPr>
            <w:tcW w:w="2479" w:type="dxa"/>
            <w:gridSpan w:val="2"/>
          </w:tcPr>
          <w:p w14:paraId="410EE0D6" w14:textId="0673BD48" w:rsidR="006522D8" w:rsidRPr="00DC0850" w:rsidRDefault="007E6F1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424" w:author="唐 圣凯" w:date="2021-10-28T18:17:00Z">
              <w:r>
                <w:rPr>
                  <w:noProof/>
                  <w:sz w:val="24"/>
                </w:rPr>
                <w:t>L</w:t>
              </w:r>
              <w:r w:rsidRPr="00865CFA">
                <w:rPr>
                  <w:noProof/>
                  <w:sz w:val="24"/>
                </w:rPr>
                <w:t>oad limit</w:t>
              </w:r>
            </w:ins>
            <w:del w:id="425" w:author="唐 圣凯" w:date="2021-10-28T18:17:00Z">
              <w:r w:rsidR="006522D8" w:rsidDel="007E6F1A">
                <w:rPr>
                  <w:rFonts w:hint="eastAsia"/>
                  <w:noProof/>
                  <w:sz w:val="24"/>
                </w:rPr>
                <w:delText>负重上限</w:delText>
              </w:r>
            </w:del>
          </w:p>
        </w:tc>
        <w:tc>
          <w:tcPr>
            <w:tcW w:w="1787" w:type="dxa"/>
          </w:tcPr>
          <w:p w14:paraId="72D43F37" w14:textId="6F600E1A" w:rsidR="006522D8" w:rsidRPr="00DC0850" w:rsidRDefault="006522D8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200</w:t>
            </w:r>
            <w:ins w:id="426" w:author="唐 圣凯" w:date="2021-10-28T18:17:00Z">
              <w:r w:rsidR="007E6F1A">
                <w:rPr>
                  <w:rFonts w:hint="eastAsia"/>
                  <w:noProof/>
                  <w:sz w:val="24"/>
                </w:rPr>
                <w:t>k</w:t>
              </w:r>
              <w:r w:rsidR="007E6F1A">
                <w:rPr>
                  <w:noProof/>
                  <w:sz w:val="24"/>
                </w:rPr>
                <w:t>g</w:t>
              </w:r>
            </w:ins>
            <w:del w:id="427" w:author="唐 圣凯" w:date="2021-10-28T18:17:00Z">
              <w:r w:rsidDel="007E6F1A">
                <w:rPr>
                  <w:rFonts w:hint="eastAsia"/>
                  <w:noProof/>
                  <w:sz w:val="24"/>
                </w:rPr>
                <w:delText>千克</w:delText>
              </w:r>
            </w:del>
          </w:p>
        </w:tc>
        <w:tc>
          <w:tcPr>
            <w:tcW w:w="1462" w:type="dxa"/>
          </w:tcPr>
          <w:p w14:paraId="538A1A23" w14:textId="0CF88C06" w:rsidR="006522D8" w:rsidRPr="00DC0850" w:rsidRDefault="007E6F1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428" w:author="唐 圣凯" w:date="2021-10-28T18:18:00Z">
              <w:r w:rsidRPr="00865CFA">
                <w:rPr>
                  <w:noProof/>
                  <w:sz w:val="24"/>
                </w:rPr>
                <w:t>Initial funds</w:t>
              </w:r>
            </w:ins>
            <w:del w:id="429" w:author="唐 圣凯" w:date="2021-10-28T18:18:00Z">
              <w:r w:rsidR="006522D8" w:rsidDel="007E6F1A">
                <w:rPr>
                  <w:rFonts w:hint="eastAsia"/>
                  <w:noProof/>
                  <w:sz w:val="24"/>
                </w:rPr>
                <w:delText>初始资金</w:delText>
              </w:r>
            </w:del>
          </w:p>
        </w:tc>
        <w:tc>
          <w:tcPr>
            <w:tcW w:w="2670" w:type="dxa"/>
            <w:gridSpan w:val="2"/>
          </w:tcPr>
          <w:p w14:paraId="7419A5FA" w14:textId="4541CC02" w:rsidR="006522D8" w:rsidRPr="00DC0850" w:rsidRDefault="006522D8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0000</w:t>
            </w:r>
            <w:ins w:id="430" w:author="唐 圣凯" w:date="2021-10-28T18:18:00Z">
              <w:r w:rsidR="007E6F1A">
                <w:rPr>
                  <w:rFonts w:hint="eastAsia"/>
                  <w:noProof/>
                  <w:sz w:val="24"/>
                </w:rPr>
                <w:t>y</w:t>
              </w:r>
              <w:r w:rsidR="007E6F1A">
                <w:rPr>
                  <w:noProof/>
                  <w:sz w:val="24"/>
                </w:rPr>
                <w:t>uan</w:t>
              </w:r>
            </w:ins>
            <w:del w:id="431" w:author="唐 圣凯" w:date="2021-10-28T18:18:00Z">
              <w:r w:rsidDel="007E6F1A">
                <w:rPr>
                  <w:rFonts w:hint="eastAsia"/>
                  <w:noProof/>
                  <w:sz w:val="24"/>
                </w:rPr>
                <w:delText>元</w:delText>
              </w:r>
            </w:del>
          </w:p>
        </w:tc>
      </w:tr>
      <w:tr w:rsidR="006522D8" w:rsidRPr="00DC0850" w14:paraId="5E55A8A4" w14:textId="77777777" w:rsidTr="007E6F1A">
        <w:trPr>
          <w:jc w:val="center"/>
        </w:trPr>
        <w:tc>
          <w:tcPr>
            <w:tcW w:w="2479" w:type="dxa"/>
            <w:gridSpan w:val="2"/>
          </w:tcPr>
          <w:p w14:paraId="27CA905A" w14:textId="2BFEEC39" w:rsidR="006522D8" w:rsidRPr="00DC0850" w:rsidRDefault="007E6F1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432" w:author="唐 圣凯" w:date="2021-10-28T18:17:00Z">
              <w:r>
                <w:rPr>
                  <w:rFonts w:hint="eastAsia"/>
                  <w:noProof/>
                  <w:sz w:val="24"/>
                </w:rPr>
                <w:t>D</w:t>
              </w:r>
              <w:r>
                <w:rPr>
                  <w:noProof/>
                  <w:sz w:val="24"/>
                </w:rPr>
                <w:t>eadline</w:t>
              </w:r>
            </w:ins>
            <w:del w:id="433" w:author="唐 圣凯" w:date="2021-10-28T18:17:00Z">
              <w:r w:rsidR="006522D8" w:rsidDel="007E6F1A">
                <w:rPr>
                  <w:rFonts w:hint="eastAsia"/>
                  <w:noProof/>
                  <w:sz w:val="24"/>
                </w:rPr>
                <w:delText>截止日期</w:delText>
              </w:r>
            </w:del>
          </w:p>
        </w:tc>
        <w:tc>
          <w:tcPr>
            <w:tcW w:w="1787" w:type="dxa"/>
          </w:tcPr>
          <w:p w14:paraId="21108A97" w14:textId="66ACC318" w:rsidR="006522D8" w:rsidRPr="00DC0850" w:rsidRDefault="007E6F1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434" w:author="唐 圣凯" w:date="2021-10-28T18:17:00Z">
              <w:r>
                <w:rPr>
                  <w:rFonts w:hint="eastAsia"/>
                  <w:noProof/>
                  <w:sz w:val="24"/>
                </w:rPr>
                <w:t>D</w:t>
              </w:r>
              <w:r>
                <w:rPr>
                  <w:noProof/>
                  <w:sz w:val="24"/>
                </w:rPr>
                <w:t>ay 10</w:t>
              </w:r>
            </w:ins>
            <w:del w:id="435" w:author="唐 圣凯" w:date="2021-10-28T18:17:00Z">
              <w:r w:rsidR="006522D8" w:rsidDel="007E6F1A">
                <w:rPr>
                  <w:rFonts w:hint="eastAsia"/>
                  <w:noProof/>
                  <w:sz w:val="24"/>
                </w:rPr>
                <w:delText>第</w:delText>
              </w:r>
              <w:r w:rsidR="006522D8" w:rsidDel="007E6F1A">
                <w:rPr>
                  <w:noProof/>
                  <w:sz w:val="24"/>
                </w:rPr>
                <w:delText>10</w:delText>
              </w:r>
              <w:r w:rsidR="006522D8" w:rsidDel="007E6F1A">
                <w:rPr>
                  <w:rFonts w:hint="eastAsia"/>
                  <w:noProof/>
                  <w:sz w:val="24"/>
                </w:rPr>
                <w:delText>天</w:delText>
              </w:r>
            </w:del>
          </w:p>
        </w:tc>
        <w:tc>
          <w:tcPr>
            <w:tcW w:w="1462" w:type="dxa"/>
          </w:tcPr>
          <w:p w14:paraId="12A177AF" w14:textId="2B9BE406" w:rsidR="006522D8" w:rsidRPr="00DC0850" w:rsidRDefault="007E6F1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436" w:author="唐 圣凯" w:date="2021-10-28T18:18:00Z">
              <w:r w:rsidRPr="00865CFA">
                <w:rPr>
                  <w:noProof/>
                  <w:sz w:val="24"/>
                </w:rPr>
                <w:t>Basic income</w:t>
              </w:r>
            </w:ins>
            <w:del w:id="437" w:author="唐 圣凯" w:date="2021-10-28T18:18:00Z">
              <w:r w:rsidR="006522D8" w:rsidDel="007E6F1A">
                <w:rPr>
                  <w:rFonts w:hint="eastAsia"/>
                  <w:noProof/>
                  <w:sz w:val="24"/>
                </w:rPr>
                <w:delText>基础收益</w:delText>
              </w:r>
            </w:del>
          </w:p>
        </w:tc>
        <w:tc>
          <w:tcPr>
            <w:tcW w:w="2670" w:type="dxa"/>
            <w:gridSpan w:val="2"/>
          </w:tcPr>
          <w:p w14:paraId="57792A39" w14:textId="7C976A1E" w:rsidR="006522D8" w:rsidRPr="00DC0850" w:rsidRDefault="006522D8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noProof/>
                <w:sz w:val="24"/>
              </w:rPr>
              <w:t>200</w:t>
            </w:r>
            <w:ins w:id="438" w:author="唐 圣凯" w:date="2021-10-28T18:18:00Z">
              <w:r w:rsidR="007E6F1A">
                <w:rPr>
                  <w:rFonts w:hint="eastAsia"/>
                  <w:noProof/>
                  <w:sz w:val="24"/>
                </w:rPr>
                <w:t>y</w:t>
              </w:r>
              <w:r w:rsidR="007E6F1A">
                <w:rPr>
                  <w:noProof/>
                  <w:sz w:val="24"/>
                </w:rPr>
                <w:t>uan</w:t>
              </w:r>
            </w:ins>
            <w:del w:id="439" w:author="唐 圣凯" w:date="2021-10-28T18:18:00Z">
              <w:r w:rsidDel="007E6F1A">
                <w:rPr>
                  <w:rFonts w:hint="eastAsia"/>
                  <w:noProof/>
                  <w:sz w:val="24"/>
                </w:rPr>
                <w:delText>元</w:delText>
              </w:r>
            </w:del>
          </w:p>
        </w:tc>
      </w:tr>
      <w:tr w:rsidR="007E6F1A" w:rsidRPr="00DC0850" w14:paraId="0683103F" w14:textId="77777777" w:rsidTr="007E6F1A">
        <w:trPr>
          <w:jc w:val="center"/>
        </w:trPr>
        <w:tc>
          <w:tcPr>
            <w:tcW w:w="1203" w:type="dxa"/>
            <w:vMerge w:val="restart"/>
            <w:vAlign w:val="center"/>
          </w:tcPr>
          <w:p w14:paraId="173396EA" w14:textId="7767F03E" w:rsidR="007E6F1A" w:rsidRPr="00DC0850" w:rsidRDefault="007E6F1A" w:rsidP="007E6F1A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440" w:author="唐 圣凯" w:date="2021-10-28T18:17:00Z">
              <w:r>
                <w:rPr>
                  <w:kern w:val="0"/>
                  <w:sz w:val="24"/>
                </w:rPr>
                <w:t>R</w:t>
              </w:r>
              <w:r w:rsidRPr="00865CFA">
                <w:rPr>
                  <w:kern w:val="0"/>
                  <w:sz w:val="24"/>
                </w:rPr>
                <w:t>esources</w:t>
              </w:r>
            </w:ins>
            <w:del w:id="441" w:author="唐 圣凯" w:date="2021-10-28T18:17:00Z">
              <w:r w:rsidDel="007E6F1A">
                <w:rPr>
                  <w:rFonts w:hint="eastAsia"/>
                  <w:kern w:val="0"/>
                  <w:sz w:val="24"/>
                </w:rPr>
                <w:delText>资源</w:delText>
              </w:r>
            </w:del>
          </w:p>
        </w:tc>
        <w:tc>
          <w:tcPr>
            <w:tcW w:w="1276" w:type="dxa"/>
            <w:vMerge w:val="restart"/>
            <w:vAlign w:val="center"/>
          </w:tcPr>
          <w:p w14:paraId="313141BC" w14:textId="32E74219" w:rsidR="007E6F1A" w:rsidRPr="00DC0850" w:rsidRDefault="007E6F1A" w:rsidP="007E6F1A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442" w:author="唐 圣凯" w:date="2021-10-28T18:17:00Z">
              <w:r w:rsidRPr="00865CFA">
                <w:rPr>
                  <w:sz w:val="24"/>
                </w:rPr>
                <w:t>Mass per box</w:t>
              </w:r>
              <w:r w:rsidRPr="00DC0850">
                <w:rPr>
                  <w:kern w:val="0"/>
                  <w:sz w:val="24"/>
                </w:rPr>
                <w:t>（</w:t>
              </w:r>
              <w:r>
                <w:rPr>
                  <w:rFonts w:hint="eastAsia"/>
                  <w:kern w:val="0"/>
                  <w:sz w:val="24"/>
                </w:rPr>
                <w:t>k</w:t>
              </w:r>
              <w:r>
                <w:rPr>
                  <w:kern w:val="0"/>
                  <w:sz w:val="24"/>
                </w:rPr>
                <w:t>g</w:t>
              </w:r>
            </w:ins>
            <w:del w:id="443" w:author="唐 圣凯" w:date="2021-10-28T18:17:00Z">
              <w:r w:rsidRPr="00DC0850" w:rsidDel="007E6F1A">
                <w:rPr>
                  <w:sz w:val="24"/>
                </w:rPr>
                <w:delText>每箱</w:delText>
              </w:r>
              <w:r w:rsidRPr="00DC0850" w:rsidDel="007E6F1A">
                <w:rPr>
                  <w:kern w:val="0"/>
                  <w:sz w:val="24"/>
                </w:rPr>
                <w:delText>质量（千克</w:delText>
              </w:r>
            </w:del>
            <w:ins w:id="444" w:author="唐 圣凯" w:date="2021-10-28T18:17:00Z">
              <w:r>
                <w:rPr>
                  <w:rFonts w:hint="eastAsia"/>
                  <w:kern w:val="0"/>
                  <w:sz w:val="24"/>
                </w:rPr>
                <w:t>）</w:t>
              </w:r>
            </w:ins>
            <w:del w:id="445" w:author="唐 圣凯" w:date="2021-10-28T18:17:00Z">
              <w:r w:rsidRPr="00DC0850" w:rsidDel="007E6F1A">
                <w:rPr>
                  <w:kern w:val="0"/>
                  <w:sz w:val="24"/>
                </w:rPr>
                <w:delText>）</w:delText>
              </w:r>
            </w:del>
          </w:p>
        </w:tc>
        <w:tc>
          <w:tcPr>
            <w:tcW w:w="1787" w:type="dxa"/>
            <w:vMerge w:val="restart"/>
            <w:vAlign w:val="center"/>
          </w:tcPr>
          <w:p w14:paraId="6C4B2133" w14:textId="5234F1F4" w:rsidR="007E6F1A" w:rsidRPr="00865CFA" w:rsidRDefault="007E6F1A" w:rsidP="007E6F1A">
            <w:pPr>
              <w:autoSpaceDE w:val="0"/>
              <w:autoSpaceDN w:val="0"/>
              <w:adjustRightInd w:val="0"/>
              <w:snapToGrid w:val="0"/>
              <w:jc w:val="center"/>
              <w:rPr>
                <w:ins w:id="446" w:author="唐 圣凯" w:date="2021-10-28T18:17:00Z"/>
                <w:kern w:val="0"/>
                <w:sz w:val="24"/>
              </w:rPr>
            </w:pPr>
            <w:ins w:id="447" w:author="唐 圣凯" w:date="2021-10-28T18:17:00Z">
              <w:r>
                <w:rPr>
                  <w:kern w:val="0"/>
                  <w:sz w:val="24"/>
                </w:rPr>
                <w:t>Basic</w:t>
              </w:r>
              <w:r w:rsidRPr="00865CFA">
                <w:rPr>
                  <w:kern w:val="0"/>
                  <w:sz w:val="24"/>
                </w:rPr>
                <w:t xml:space="preserve"> </w:t>
              </w:r>
              <w:r>
                <w:rPr>
                  <w:kern w:val="0"/>
                  <w:sz w:val="24"/>
                </w:rPr>
                <w:t>P</w:t>
              </w:r>
              <w:r w:rsidRPr="00865CFA">
                <w:rPr>
                  <w:kern w:val="0"/>
                  <w:sz w:val="24"/>
                </w:rPr>
                <w:t>rice</w:t>
              </w:r>
            </w:ins>
          </w:p>
          <w:p w14:paraId="49B3A203" w14:textId="194582F0" w:rsidR="007E6F1A" w:rsidDel="007E6F1A" w:rsidRDefault="007E6F1A" w:rsidP="007E6F1A">
            <w:pPr>
              <w:autoSpaceDE w:val="0"/>
              <w:autoSpaceDN w:val="0"/>
              <w:adjustRightInd w:val="0"/>
              <w:snapToGrid w:val="0"/>
              <w:jc w:val="center"/>
              <w:rPr>
                <w:del w:id="448" w:author="唐 圣凯" w:date="2021-10-28T18:17:00Z"/>
                <w:kern w:val="0"/>
                <w:sz w:val="24"/>
              </w:rPr>
            </w:pPr>
            <w:ins w:id="449" w:author="唐 圣凯" w:date="2021-10-28T18:17:00Z">
              <w:r w:rsidRPr="00865CFA">
                <w:rPr>
                  <w:kern w:val="0"/>
                  <w:sz w:val="24"/>
                </w:rPr>
                <w:t>(yuan / box)</w:t>
              </w:r>
            </w:ins>
            <w:del w:id="450" w:author="唐 圣凯" w:date="2021-10-28T18:17:00Z">
              <w:r w:rsidDel="007E6F1A">
                <w:rPr>
                  <w:rFonts w:hint="eastAsia"/>
                  <w:kern w:val="0"/>
                  <w:sz w:val="24"/>
                </w:rPr>
                <w:delText>基准</w:delText>
              </w:r>
              <w:r w:rsidRPr="00DC0850" w:rsidDel="007E6F1A">
                <w:rPr>
                  <w:kern w:val="0"/>
                  <w:sz w:val="24"/>
                </w:rPr>
                <w:delText>价格</w:delText>
              </w:r>
            </w:del>
          </w:p>
          <w:p w14:paraId="0B5B2955" w14:textId="68785B15" w:rsidR="007E6F1A" w:rsidRPr="00DC0850" w:rsidRDefault="007E6F1A" w:rsidP="007E6F1A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del w:id="451" w:author="唐 圣凯" w:date="2021-10-28T18:17:00Z">
              <w:r w:rsidRPr="00DC0850" w:rsidDel="007E6F1A">
                <w:rPr>
                  <w:kern w:val="0"/>
                  <w:sz w:val="24"/>
                </w:rPr>
                <w:delText>（元</w:delText>
              </w:r>
              <w:r w:rsidRPr="00DC0850" w:rsidDel="007E6F1A">
                <w:rPr>
                  <w:kern w:val="0"/>
                  <w:sz w:val="24"/>
                </w:rPr>
                <w:delText>/</w:delText>
              </w:r>
              <w:r w:rsidRPr="00DC0850" w:rsidDel="007E6F1A">
                <w:rPr>
                  <w:kern w:val="0"/>
                  <w:sz w:val="24"/>
                </w:rPr>
                <w:delText>箱）</w:delText>
              </w:r>
            </w:del>
          </w:p>
        </w:tc>
        <w:tc>
          <w:tcPr>
            <w:tcW w:w="4132" w:type="dxa"/>
            <w:gridSpan w:val="3"/>
            <w:vAlign w:val="center"/>
          </w:tcPr>
          <w:p w14:paraId="434D45FF" w14:textId="12035C2D" w:rsidR="007E6F1A" w:rsidRPr="00DC0850" w:rsidRDefault="007E6F1A" w:rsidP="007E6F1A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452" w:author="唐 圣凯" w:date="2021-10-28T18:18:00Z">
              <w:r w:rsidRPr="00865CFA">
                <w:rPr>
                  <w:kern w:val="0"/>
                  <w:sz w:val="24"/>
                </w:rPr>
                <w:t>Basic consumption (box)</w:t>
              </w:r>
            </w:ins>
            <w:del w:id="453" w:author="唐 圣凯" w:date="2021-10-28T18:18:00Z">
              <w:r w:rsidRPr="00DC0850" w:rsidDel="005056D3">
                <w:rPr>
                  <w:kern w:val="0"/>
                  <w:sz w:val="24"/>
                </w:rPr>
                <w:delText>基础消耗量（箱）</w:delText>
              </w:r>
            </w:del>
          </w:p>
        </w:tc>
      </w:tr>
      <w:tr w:rsidR="007E6F1A" w:rsidRPr="00DC0850" w14:paraId="37920D78" w14:textId="77777777" w:rsidTr="007E6F1A">
        <w:trPr>
          <w:jc w:val="center"/>
        </w:trPr>
        <w:tc>
          <w:tcPr>
            <w:tcW w:w="1203" w:type="dxa"/>
            <w:vMerge/>
            <w:vAlign w:val="center"/>
          </w:tcPr>
          <w:p w14:paraId="6D12F4BC" w14:textId="77777777" w:rsidR="007E6F1A" w:rsidRPr="00DC0850" w:rsidRDefault="007E6F1A" w:rsidP="007E6F1A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0B43C4D0" w14:textId="77777777" w:rsidR="007E6F1A" w:rsidRPr="00DC0850" w:rsidRDefault="007E6F1A" w:rsidP="007E6F1A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787" w:type="dxa"/>
            <w:vMerge/>
            <w:vAlign w:val="center"/>
          </w:tcPr>
          <w:p w14:paraId="41E2246C" w14:textId="77777777" w:rsidR="007E6F1A" w:rsidRPr="00DC0850" w:rsidRDefault="007E6F1A" w:rsidP="007E6F1A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462" w:type="dxa"/>
            <w:vAlign w:val="center"/>
          </w:tcPr>
          <w:p w14:paraId="1B9C1A4E" w14:textId="224FA0A4" w:rsidR="007E6F1A" w:rsidRPr="00DC0850" w:rsidRDefault="007E6F1A" w:rsidP="007E6F1A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454" w:author="唐 圣凯" w:date="2021-10-28T18:18:00Z">
              <w:r>
                <w:rPr>
                  <w:kern w:val="0"/>
                  <w:sz w:val="24"/>
                </w:rPr>
                <w:t>S</w:t>
              </w:r>
              <w:r w:rsidRPr="00865CFA">
                <w:rPr>
                  <w:kern w:val="0"/>
                  <w:sz w:val="24"/>
                </w:rPr>
                <w:t>unny</w:t>
              </w:r>
            </w:ins>
            <w:del w:id="455" w:author="唐 圣凯" w:date="2021-10-28T18:18:00Z">
              <w:r w:rsidRPr="00DC0850" w:rsidDel="007E6F1A">
                <w:rPr>
                  <w:kern w:val="0"/>
                  <w:sz w:val="24"/>
                </w:rPr>
                <w:delText>晴朗</w:delText>
              </w:r>
            </w:del>
          </w:p>
        </w:tc>
        <w:tc>
          <w:tcPr>
            <w:tcW w:w="1442" w:type="dxa"/>
            <w:vAlign w:val="center"/>
          </w:tcPr>
          <w:p w14:paraId="4EA9D85C" w14:textId="06F7F4B3" w:rsidR="007E6F1A" w:rsidRPr="00DC0850" w:rsidRDefault="007E6F1A" w:rsidP="007E6F1A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456" w:author="唐 圣凯" w:date="2021-10-28T18:18:00Z">
              <w:r>
                <w:rPr>
                  <w:kern w:val="0"/>
                  <w:sz w:val="24"/>
                </w:rPr>
                <w:t>H</w:t>
              </w:r>
              <w:r w:rsidRPr="00865CFA">
                <w:rPr>
                  <w:kern w:val="0"/>
                  <w:sz w:val="24"/>
                </w:rPr>
                <w:t xml:space="preserve">igh </w:t>
              </w:r>
              <w:r>
                <w:rPr>
                  <w:kern w:val="0"/>
                  <w:sz w:val="24"/>
                </w:rPr>
                <w:t>T</w:t>
              </w:r>
              <w:r w:rsidRPr="00865CFA">
                <w:rPr>
                  <w:kern w:val="0"/>
                  <w:sz w:val="24"/>
                </w:rPr>
                <w:t>emperature</w:t>
              </w:r>
            </w:ins>
            <w:del w:id="457" w:author="唐 圣凯" w:date="2021-10-28T18:18:00Z">
              <w:r w:rsidRPr="00DC0850" w:rsidDel="007E6F1A">
                <w:rPr>
                  <w:kern w:val="0"/>
                  <w:sz w:val="24"/>
                </w:rPr>
                <w:delText>高温</w:delText>
              </w:r>
            </w:del>
          </w:p>
        </w:tc>
        <w:tc>
          <w:tcPr>
            <w:tcW w:w="1228" w:type="dxa"/>
            <w:vAlign w:val="center"/>
          </w:tcPr>
          <w:p w14:paraId="64DE19D6" w14:textId="484E2FFC" w:rsidR="007E6F1A" w:rsidRPr="00DC0850" w:rsidRDefault="007E6F1A" w:rsidP="007E6F1A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kern w:val="0"/>
                <w:sz w:val="24"/>
              </w:rPr>
            </w:pPr>
            <w:ins w:id="458" w:author="唐 圣凯" w:date="2021-10-28T18:18:00Z">
              <w:r w:rsidRPr="00865CFA">
                <w:rPr>
                  <w:kern w:val="0"/>
                  <w:sz w:val="24"/>
                </w:rPr>
                <w:t>Sandstorm</w:t>
              </w:r>
            </w:ins>
            <w:del w:id="459" w:author="唐 圣凯" w:date="2021-10-28T18:18:00Z">
              <w:r w:rsidRPr="00DC0850" w:rsidDel="00DA56A4">
                <w:rPr>
                  <w:kern w:val="0"/>
                  <w:sz w:val="24"/>
                </w:rPr>
                <w:delText>沙暴</w:delText>
              </w:r>
            </w:del>
          </w:p>
        </w:tc>
      </w:tr>
      <w:tr w:rsidR="007E6F1A" w:rsidRPr="00DC0850" w14:paraId="13C13AC6" w14:textId="77777777" w:rsidTr="007E6F1A">
        <w:trPr>
          <w:jc w:val="center"/>
        </w:trPr>
        <w:tc>
          <w:tcPr>
            <w:tcW w:w="1203" w:type="dxa"/>
            <w:vAlign w:val="center"/>
          </w:tcPr>
          <w:p w14:paraId="791B8F8E" w14:textId="20AF46C6" w:rsidR="007E6F1A" w:rsidRPr="00DC0850" w:rsidRDefault="007E6F1A" w:rsidP="007E6F1A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460" w:author="唐 圣凯" w:date="2021-10-28T18:17:00Z">
              <w:r>
                <w:rPr>
                  <w:rFonts w:hint="eastAsia"/>
                  <w:kern w:val="0"/>
                  <w:sz w:val="24"/>
                </w:rPr>
                <w:t>W</w:t>
              </w:r>
              <w:r>
                <w:rPr>
                  <w:kern w:val="0"/>
                  <w:sz w:val="24"/>
                </w:rPr>
                <w:t>ater</w:t>
              </w:r>
            </w:ins>
            <w:del w:id="461" w:author="唐 圣凯" w:date="2021-10-28T18:17:00Z">
              <w:r w:rsidRPr="00DC0850" w:rsidDel="007E6F1A">
                <w:rPr>
                  <w:kern w:val="0"/>
                  <w:sz w:val="24"/>
                </w:rPr>
                <w:delText>水</w:delText>
              </w:r>
            </w:del>
          </w:p>
        </w:tc>
        <w:tc>
          <w:tcPr>
            <w:tcW w:w="1276" w:type="dxa"/>
            <w:vAlign w:val="center"/>
          </w:tcPr>
          <w:p w14:paraId="315F280F" w14:textId="77777777" w:rsidR="007E6F1A" w:rsidRPr="00DC0850" w:rsidRDefault="007E6F1A" w:rsidP="007E6F1A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3</w:t>
            </w:r>
          </w:p>
        </w:tc>
        <w:tc>
          <w:tcPr>
            <w:tcW w:w="1787" w:type="dxa"/>
            <w:vAlign w:val="center"/>
          </w:tcPr>
          <w:p w14:paraId="2A908976" w14:textId="77777777" w:rsidR="007E6F1A" w:rsidRPr="00DC0850" w:rsidRDefault="007E6F1A" w:rsidP="007E6F1A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5</w:t>
            </w:r>
          </w:p>
        </w:tc>
        <w:tc>
          <w:tcPr>
            <w:tcW w:w="1462" w:type="dxa"/>
            <w:vAlign w:val="center"/>
          </w:tcPr>
          <w:p w14:paraId="05F64EAF" w14:textId="77777777" w:rsidR="007E6F1A" w:rsidRPr="00DC0850" w:rsidRDefault="007E6F1A" w:rsidP="007E6F1A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3</w:t>
            </w:r>
          </w:p>
        </w:tc>
        <w:tc>
          <w:tcPr>
            <w:tcW w:w="1442" w:type="dxa"/>
            <w:vAlign w:val="center"/>
          </w:tcPr>
          <w:p w14:paraId="553548BE" w14:textId="77777777" w:rsidR="007E6F1A" w:rsidRPr="00DC0850" w:rsidRDefault="007E6F1A" w:rsidP="007E6F1A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9</w:t>
            </w:r>
          </w:p>
        </w:tc>
        <w:tc>
          <w:tcPr>
            <w:tcW w:w="1228" w:type="dxa"/>
            <w:vAlign w:val="center"/>
          </w:tcPr>
          <w:p w14:paraId="78349190" w14:textId="77777777" w:rsidR="007E6F1A" w:rsidRPr="00DC0850" w:rsidRDefault="007E6F1A" w:rsidP="007E6F1A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 w:rsidRPr="00DC0850">
              <w:rPr>
                <w:kern w:val="0"/>
                <w:sz w:val="24"/>
              </w:rPr>
              <w:t>0</w:t>
            </w:r>
          </w:p>
        </w:tc>
      </w:tr>
      <w:tr w:rsidR="007E6F1A" w:rsidRPr="00DC0850" w14:paraId="19943E50" w14:textId="77777777" w:rsidTr="007E6F1A">
        <w:trPr>
          <w:jc w:val="center"/>
        </w:trPr>
        <w:tc>
          <w:tcPr>
            <w:tcW w:w="1203" w:type="dxa"/>
            <w:vAlign w:val="center"/>
          </w:tcPr>
          <w:p w14:paraId="76F88256" w14:textId="5DDCCD45" w:rsidR="007E6F1A" w:rsidRPr="00DC0850" w:rsidRDefault="007E6F1A" w:rsidP="007E6F1A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del w:id="462" w:author="唐 圣凯" w:date="2021-10-28T18:16:00Z">
              <w:r w:rsidRPr="00DC0850" w:rsidDel="007E6F1A">
                <w:rPr>
                  <w:kern w:val="0"/>
                  <w:sz w:val="24"/>
                </w:rPr>
                <w:delText>食物</w:delText>
              </w:r>
            </w:del>
            <w:ins w:id="463" w:author="唐 圣凯" w:date="2021-10-28T18:16:00Z">
              <w:r>
                <w:rPr>
                  <w:rFonts w:hint="eastAsia"/>
                  <w:kern w:val="0"/>
                  <w:sz w:val="24"/>
                </w:rPr>
                <w:t>F</w:t>
              </w:r>
              <w:r>
                <w:rPr>
                  <w:kern w:val="0"/>
                  <w:sz w:val="24"/>
                </w:rPr>
                <w:t>ood</w:t>
              </w:r>
            </w:ins>
          </w:p>
        </w:tc>
        <w:tc>
          <w:tcPr>
            <w:tcW w:w="1276" w:type="dxa"/>
            <w:vAlign w:val="center"/>
          </w:tcPr>
          <w:p w14:paraId="36AD173A" w14:textId="77777777" w:rsidR="007E6F1A" w:rsidRPr="00DC0850" w:rsidRDefault="007E6F1A" w:rsidP="007E6F1A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2</w:t>
            </w:r>
          </w:p>
        </w:tc>
        <w:tc>
          <w:tcPr>
            <w:tcW w:w="1787" w:type="dxa"/>
            <w:vAlign w:val="center"/>
          </w:tcPr>
          <w:p w14:paraId="2960DAD2" w14:textId="77777777" w:rsidR="007E6F1A" w:rsidRPr="00DC0850" w:rsidRDefault="007E6F1A" w:rsidP="007E6F1A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10</w:t>
            </w:r>
          </w:p>
        </w:tc>
        <w:tc>
          <w:tcPr>
            <w:tcW w:w="1462" w:type="dxa"/>
            <w:vAlign w:val="center"/>
          </w:tcPr>
          <w:p w14:paraId="03B78076" w14:textId="77777777" w:rsidR="007E6F1A" w:rsidRPr="00DC0850" w:rsidRDefault="007E6F1A" w:rsidP="007E6F1A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4</w:t>
            </w:r>
          </w:p>
        </w:tc>
        <w:tc>
          <w:tcPr>
            <w:tcW w:w="1442" w:type="dxa"/>
            <w:vAlign w:val="center"/>
          </w:tcPr>
          <w:p w14:paraId="31C7DE00" w14:textId="77777777" w:rsidR="007E6F1A" w:rsidRPr="00DC0850" w:rsidRDefault="007E6F1A" w:rsidP="007E6F1A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9</w:t>
            </w:r>
          </w:p>
        </w:tc>
        <w:tc>
          <w:tcPr>
            <w:tcW w:w="1228" w:type="dxa"/>
            <w:vAlign w:val="center"/>
          </w:tcPr>
          <w:p w14:paraId="5B9C6324" w14:textId="77777777" w:rsidR="007E6F1A" w:rsidRPr="00DC0850" w:rsidRDefault="007E6F1A" w:rsidP="007E6F1A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 w:rsidRPr="00DC0850">
              <w:rPr>
                <w:kern w:val="0"/>
                <w:sz w:val="24"/>
              </w:rPr>
              <w:t>0</w:t>
            </w:r>
          </w:p>
        </w:tc>
      </w:tr>
    </w:tbl>
    <w:p w14:paraId="67273B8E" w14:textId="77777777" w:rsidR="00535E15" w:rsidRDefault="00535E15" w:rsidP="00535E15">
      <w:pPr>
        <w:rPr>
          <w:rFonts w:ascii="Times New Roman" w:hAnsi="Times New Roman" w:cs="Times New Roman"/>
          <w:noProof/>
          <w:sz w:val="24"/>
        </w:rPr>
      </w:pPr>
    </w:p>
    <w:p w14:paraId="6724B523" w14:textId="5ECA3778" w:rsidR="00381BF3" w:rsidRDefault="00535E15" w:rsidP="00535E15">
      <w:pPr>
        <w:rPr>
          <w:rFonts w:ascii="Times New Roman" w:hAnsi="Times New Roman" w:cs="Times New Roman"/>
          <w:noProof/>
          <w:sz w:val="24"/>
        </w:rPr>
      </w:pPr>
      <w:del w:id="464" w:author="唐 圣凯" w:date="2021-10-28T18:20:00Z">
        <w:r w:rsidDel="007E6F1A">
          <w:rPr>
            <w:rFonts w:ascii="Times New Roman" w:hAnsi="Times New Roman" w:cs="Times New Roman" w:hint="eastAsia"/>
            <w:noProof/>
            <w:sz w:val="24"/>
          </w:rPr>
          <w:delText>天气状况</w:delText>
        </w:r>
      </w:del>
      <w:ins w:id="465" w:author="唐 圣凯" w:date="2021-10-28T18:20:00Z">
        <w:r w:rsidR="007E6F1A">
          <w:rPr>
            <w:rFonts w:ascii="Times New Roman" w:hAnsi="Times New Roman" w:cs="Times New Roman" w:hint="eastAsia"/>
            <w:noProof/>
            <w:sz w:val="24"/>
          </w:rPr>
          <w:t>W</w:t>
        </w:r>
        <w:r w:rsidR="007E6F1A">
          <w:rPr>
            <w:rFonts w:ascii="Times New Roman" w:hAnsi="Times New Roman" w:cs="Times New Roman"/>
            <w:noProof/>
            <w:sz w:val="24"/>
          </w:rPr>
          <w:t>eather</w:t>
        </w:r>
      </w:ins>
      <w:r>
        <w:rPr>
          <w:rFonts w:ascii="Times New Roman" w:hAnsi="Times New Roman" w:cs="Times New Roman" w:hint="eastAsia"/>
          <w:noProof/>
          <w:sz w:val="24"/>
        </w:rPr>
        <w:t>：</w:t>
      </w:r>
    </w:p>
    <w:tbl>
      <w:tblPr>
        <w:tblStyle w:val="TableGrid"/>
        <w:tblW w:w="8272" w:type="dxa"/>
        <w:tblInd w:w="250" w:type="dxa"/>
        <w:tblLook w:val="04A0" w:firstRow="1" w:lastRow="0" w:firstColumn="1" w:lastColumn="0" w:noHBand="0" w:noVBand="1"/>
      </w:tblPr>
      <w:tblGrid>
        <w:gridCol w:w="721"/>
        <w:gridCol w:w="578"/>
        <w:gridCol w:w="220"/>
        <w:gridCol w:w="955"/>
        <w:gridCol w:w="578"/>
        <w:gridCol w:w="578"/>
        <w:gridCol w:w="578"/>
        <w:gridCol w:w="578"/>
        <w:gridCol w:w="955"/>
        <w:gridCol w:w="955"/>
        <w:gridCol w:w="955"/>
        <w:gridCol w:w="955"/>
      </w:tblGrid>
      <w:tr w:rsidR="007E6F1A" w14:paraId="0CF0D363" w14:textId="77777777" w:rsidTr="007E6F1A">
        <w:tc>
          <w:tcPr>
            <w:tcW w:w="727" w:type="dxa"/>
          </w:tcPr>
          <w:p w14:paraId="0645F7E7" w14:textId="20B21524" w:rsidR="007E6F1A" w:rsidRPr="00710063" w:rsidRDefault="007E6F1A" w:rsidP="006522D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del w:id="466" w:author="唐 圣凯" w:date="2021-10-28T18:20:00Z">
              <w:r w:rsidDel="007E6F1A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日期</w:delText>
              </w:r>
            </w:del>
            <w:ins w:id="467" w:author="唐 圣凯" w:date="2021-10-28T18:20:00Z">
              <w:r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t>D</w:t>
              </w:r>
              <w:r>
                <w:rPr>
                  <w:rFonts w:asciiTheme="minorEastAsia" w:hAnsiTheme="minorEastAsia"/>
                  <w:color w:val="000000"/>
                  <w:kern w:val="0"/>
                  <w:sz w:val="24"/>
                </w:rPr>
                <w:t>ate</w:t>
              </w:r>
            </w:ins>
          </w:p>
        </w:tc>
        <w:tc>
          <w:tcPr>
            <w:tcW w:w="689" w:type="dxa"/>
          </w:tcPr>
          <w:p w14:paraId="454419E1" w14:textId="77777777" w:rsidR="007E6F1A" w:rsidRPr="00710063" w:rsidRDefault="007E6F1A" w:rsidP="006522D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650" w:type="dxa"/>
          </w:tcPr>
          <w:p w14:paraId="2885072E" w14:textId="77777777" w:rsidR="007E6F1A" w:rsidRPr="00710063" w:rsidRDefault="007E6F1A" w:rsidP="006522D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</w:p>
        </w:tc>
        <w:tc>
          <w:tcPr>
            <w:tcW w:w="689" w:type="dxa"/>
          </w:tcPr>
          <w:p w14:paraId="60A1B915" w14:textId="07677F23" w:rsidR="007E6F1A" w:rsidRPr="00710063" w:rsidRDefault="007E6F1A" w:rsidP="006522D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690" w:type="dxa"/>
          </w:tcPr>
          <w:p w14:paraId="37464D7F" w14:textId="77777777" w:rsidR="007E6F1A" w:rsidRPr="00710063" w:rsidRDefault="007E6F1A" w:rsidP="006522D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689" w:type="dxa"/>
          </w:tcPr>
          <w:p w14:paraId="1F17C613" w14:textId="77777777" w:rsidR="007E6F1A" w:rsidRPr="00710063" w:rsidRDefault="007E6F1A" w:rsidP="006522D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690" w:type="dxa"/>
          </w:tcPr>
          <w:p w14:paraId="6E167E92" w14:textId="77777777" w:rsidR="007E6F1A" w:rsidRPr="00710063" w:rsidRDefault="007E6F1A" w:rsidP="006522D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689" w:type="dxa"/>
          </w:tcPr>
          <w:p w14:paraId="7002A5AA" w14:textId="77777777" w:rsidR="007E6F1A" w:rsidRPr="00710063" w:rsidRDefault="007E6F1A" w:rsidP="006522D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690" w:type="dxa"/>
          </w:tcPr>
          <w:p w14:paraId="309A6A10" w14:textId="77777777" w:rsidR="007E6F1A" w:rsidRPr="00710063" w:rsidRDefault="007E6F1A" w:rsidP="006522D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689" w:type="dxa"/>
          </w:tcPr>
          <w:p w14:paraId="2EE3B2AB" w14:textId="77777777" w:rsidR="007E6F1A" w:rsidRPr="00710063" w:rsidRDefault="007E6F1A" w:rsidP="006522D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690" w:type="dxa"/>
          </w:tcPr>
          <w:p w14:paraId="704A0F34" w14:textId="77777777" w:rsidR="007E6F1A" w:rsidRPr="00710063" w:rsidRDefault="007E6F1A" w:rsidP="006522D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9</w:t>
            </w:r>
          </w:p>
        </w:tc>
        <w:tc>
          <w:tcPr>
            <w:tcW w:w="690" w:type="dxa"/>
          </w:tcPr>
          <w:p w14:paraId="643629DC" w14:textId="77777777" w:rsidR="007E6F1A" w:rsidRPr="00710063" w:rsidRDefault="007E6F1A" w:rsidP="006522D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10</w:t>
            </w:r>
          </w:p>
        </w:tc>
      </w:tr>
      <w:tr w:rsidR="007E6F1A" w14:paraId="6561F7D2" w14:textId="77777777" w:rsidTr="007E6F1A">
        <w:tc>
          <w:tcPr>
            <w:tcW w:w="727" w:type="dxa"/>
          </w:tcPr>
          <w:p w14:paraId="0DEA371D" w14:textId="10E86A5F" w:rsidR="007E6F1A" w:rsidRPr="00710063" w:rsidRDefault="007E6F1A" w:rsidP="00275AD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del w:id="468" w:author="唐 圣凯" w:date="2021-10-28T18:21:00Z">
              <w:r w:rsidDel="007E6F1A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天气</w:delText>
              </w:r>
            </w:del>
            <w:ins w:id="469" w:author="唐 圣凯" w:date="2021-10-28T18:21:00Z">
              <w:r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t>W</w:t>
              </w:r>
              <w:r>
                <w:rPr>
                  <w:rFonts w:asciiTheme="minorEastAsia" w:hAnsiTheme="minorEastAsia"/>
                  <w:color w:val="000000"/>
                  <w:kern w:val="0"/>
                  <w:sz w:val="24"/>
                </w:rPr>
                <w:t>eather</w:t>
              </w:r>
            </w:ins>
          </w:p>
        </w:tc>
        <w:tc>
          <w:tcPr>
            <w:tcW w:w="689" w:type="dxa"/>
          </w:tcPr>
          <w:p w14:paraId="6D510536" w14:textId="0865671E" w:rsidR="007E6F1A" w:rsidRPr="007E6F1A" w:rsidRDefault="007E6F1A" w:rsidP="00275AD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del w:id="470" w:author="唐 圣凯" w:date="2021-10-28T18:21:00Z">
              <w:r w:rsidRPr="007E6F1A" w:rsidDel="007E6F1A">
                <w:rPr>
                  <w:rFonts w:asciiTheme="minorEastAsia" w:hAnsiTheme="minorEastAsia"/>
                  <w:color w:val="000000"/>
                  <w:kern w:val="0"/>
                  <w:sz w:val="24"/>
                </w:rPr>
                <w:delText>晴</w:delText>
              </w:r>
              <w:r w:rsidRPr="007E6F1A" w:rsidDel="007E6F1A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朗</w:delText>
              </w:r>
            </w:del>
            <w:ins w:id="471" w:author="唐 圣凯" w:date="2021-10-28T18:21:00Z">
              <w:r w:rsidRPr="007E6F1A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t>S</w:t>
              </w:r>
              <w:r w:rsidRPr="007E6F1A">
                <w:rPr>
                  <w:rFonts w:asciiTheme="minorEastAsia" w:hAnsiTheme="minorEastAsia"/>
                  <w:color w:val="000000"/>
                  <w:kern w:val="0"/>
                  <w:sz w:val="24"/>
                </w:rPr>
                <w:t>unny</w:t>
              </w:r>
            </w:ins>
          </w:p>
        </w:tc>
        <w:tc>
          <w:tcPr>
            <w:tcW w:w="650" w:type="dxa"/>
          </w:tcPr>
          <w:p w14:paraId="1E1703CB" w14:textId="77777777" w:rsidR="007E6F1A" w:rsidRPr="00710063" w:rsidRDefault="007E6F1A" w:rsidP="00275AD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</w:p>
        </w:tc>
        <w:tc>
          <w:tcPr>
            <w:tcW w:w="689" w:type="dxa"/>
          </w:tcPr>
          <w:p w14:paraId="5841D2DD" w14:textId="6DD29AF4" w:rsidR="007E6F1A" w:rsidRPr="007E6F1A" w:rsidRDefault="007E6F1A" w:rsidP="00275AD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ins w:id="472" w:author="唐 圣凯" w:date="2021-10-28T18:21:00Z">
              <w:r w:rsidRPr="007E6F1A">
                <w:rPr>
                  <w:kern w:val="0"/>
                  <w:sz w:val="24"/>
                </w:rPr>
                <w:t>High Temperature</w:t>
              </w:r>
            </w:ins>
            <w:del w:id="473" w:author="唐 圣凯" w:date="2021-10-28T18:21:00Z">
              <w:r w:rsidRPr="007E6F1A" w:rsidDel="007E6F1A">
                <w:rPr>
                  <w:rFonts w:asciiTheme="minorEastAsia" w:hAnsiTheme="minorEastAsia"/>
                  <w:color w:val="000000"/>
                  <w:kern w:val="0"/>
                  <w:sz w:val="24"/>
                </w:rPr>
                <w:delText>高温</w:delText>
              </w:r>
            </w:del>
          </w:p>
        </w:tc>
        <w:tc>
          <w:tcPr>
            <w:tcW w:w="690" w:type="dxa"/>
          </w:tcPr>
          <w:p w14:paraId="70435800" w14:textId="657F78AD" w:rsidR="007E6F1A" w:rsidRDefault="007E6F1A" w:rsidP="00275AD3">
            <w:del w:id="474" w:author="唐 圣凯" w:date="2021-10-28T18:21:00Z">
              <w:r w:rsidRPr="003E75BA" w:rsidDel="007E6F1A">
                <w:rPr>
                  <w:rFonts w:asciiTheme="minorEastAsia" w:hAnsiTheme="minorEastAsia"/>
                  <w:color w:val="000000"/>
                  <w:kern w:val="0"/>
                  <w:sz w:val="24"/>
                </w:rPr>
                <w:delText>晴</w:delText>
              </w:r>
              <w:r w:rsidRPr="003E75BA" w:rsidDel="007E6F1A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朗</w:delText>
              </w:r>
            </w:del>
            <w:ins w:id="475" w:author="唐 圣凯" w:date="2021-10-28T18:21:00Z">
              <w:r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t>S</w:t>
              </w:r>
              <w:r>
                <w:rPr>
                  <w:rFonts w:asciiTheme="minorEastAsia" w:hAnsiTheme="minorEastAsia"/>
                  <w:color w:val="000000"/>
                  <w:kern w:val="0"/>
                  <w:sz w:val="24"/>
                </w:rPr>
                <w:t>unny</w:t>
              </w:r>
            </w:ins>
          </w:p>
        </w:tc>
        <w:tc>
          <w:tcPr>
            <w:tcW w:w="689" w:type="dxa"/>
          </w:tcPr>
          <w:p w14:paraId="6293F188" w14:textId="3F1BD94D" w:rsidR="007E6F1A" w:rsidRDefault="007E6F1A" w:rsidP="00275AD3">
            <w:del w:id="476" w:author="唐 圣凯" w:date="2021-10-28T18:21:00Z">
              <w:r w:rsidRPr="003E75BA" w:rsidDel="007E6F1A">
                <w:rPr>
                  <w:rFonts w:asciiTheme="minorEastAsia" w:hAnsiTheme="minorEastAsia"/>
                  <w:color w:val="000000"/>
                  <w:kern w:val="0"/>
                  <w:sz w:val="24"/>
                </w:rPr>
                <w:delText>晴</w:delText>
              </w:r>
              <w:r w:rsidRPr="003E75BA" w:rsidDel="007E6F1A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朗</w:delText>
              </w:r>
            </w:del>
            <w:ins w:id="477" w:author="唐 圣凯" w:date="2021-10-28T18:21:00Z">
              <w:r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t>S</w:t>
              </w:r>
              <w:r>
                <w:rPr>
                  <w:rFonts w:asciiTheme="minorEastAsia" w:hAnsiTheme="minorEastAsia"/>
                  <w:color w:val="000000"/>
                  <w:kern w:val="0"/>
                  <w:sz w:val="24"/>
                </w:rPr>
                <w:t>unny</w:t>
              </w:r>
            </w:ins>
          </w:p>
        </w:tc>
        <w:tc>
          <w:tcPr>
            <w:tcW w:w="690" w:type="dxa"/>
          </w:tcPr>
          <w:p w14:paraId="60A5E038" w14:textId="5A0329D3" w:rsidR="007E6F1A" w:rsidRPr="00710063" w:rsidRDefault="007E6F1A" w:rsidP="00275AD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del w:id="478" w:author="唐 圣凯" w:date="2021-10-28T18:21:00Z">
              <w:r w:rsidRPr="00710063" w:rsidDel="007E6F1A">
                <w:rPr>
                  <w:rFonts w:asciiTheme="minorEastAsia" w:hAnsiTheme="minorEastAsia"/>
                  <w:color w:val="000000"/>
                  <w:kern w:val="0"/>
                  <w:sz w:val="24"/>
                </w:rPr>
                <w:delText>晴</w:delText>
              </w:r>
              <w:r w:rsidDel="007E6F1A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朗</w:delText>
              </w:r>
            </w:del>
            <w:ins w:id="479" w:author="唐 圣凯" w:date="2021-10-28T18:21:00Z">
              <w:r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t>S</w:t>
              </w:r>
              <w:r>
                <w:rPr>
                  <w:rFonts w:asciiTheme="minorEastAsia" w:hAnsiTheme="minorEastAsia"/>
                  <w:color w:val="000000"/>
                  <w:kern w:val="0"/>
                  <w:sz w:val="24"/>
                </w:rPr>
                <w:t>unny</w:t>
              </w:r>
            </w:ins>
          </w:p>
        </w:tc>
        <w:tc>
          <w:tcPr>
            <w:tcW w:w="689" w:type="dxa"/>
          </w:tcPr>
          <w:p w14:paraId="5697C12C" w14:textId="36B9E41E" w:rsidR="007E6F1A" w:rsidRPr="00710063" w:rsidRDefault="007E6F1A" w:rsidP="00275AD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del w:id="480" w:author="唐 圣凯" w:date="2021-10-28T18:21:00Z">
              <w:r w:rsidRPr="003E75BA" w:rsidDel="007E6F1A">
                <w:rPr>
                  <w:rFonts w:asciiTheme="minorEastAsia" w:hAnsiTheme="minorEastAsia"/>
                  <w:color w:val="000000"/>
                  <w:kern w:val="0"/>
                  <w:sz w:val="24"/>
                </w:rPr>
                <w:delText>晴</w:delText>
              </w:r>
              <w:r w:rsidRPr="003E75BA" w:rsidDel="007E6F1A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朗</w:delText>
              </w:r>
            </w:del>
            <w:ins w:id="481" w:author="唐 圣凯" w:date="2021-10-28T18:21:00Z">
              <w:r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t>S</w:t>
              </w:r>
              <w:r>
                <w:rPr>
                  <w:rFonts w:asciiTheme="minorEastAsia" w:hAnsiTheme="minorEastAsia"/>
                  <w:color w:val="000000"/>
                  <w:kern w:val="0"/>
                  <w:sz w:val="24"/>
                </w:rPr>
                <w:t>unny</w:t>
              </w:r>
            </w:ins>
          </w:p>
        </w:tc>
        <w:tc>
          <w:tcPr>
            <w:tcW w:w="690" w:type="dxa"/>
          </w:tcPr>
          <w:p w14:paraId="16DAA65B" w14:textId="10ABD826" w:rsidR="007E6F1A" w:rsidRDefault="007E6F1A" w:rsidP="00275AD3">
            <w:ins w:id="482" w:author="唐 圣凯" w:date="2021-10-28T18:21:00Z">
              <w:r>
                <w:rPr>
                  <w:kern w:val="0"/>
                  <w:sz w:val="24"/>
                </w:rPr>
                <w:t>H</w:t>
              </w:r>
              <w:r w:rsidRPr="00865CFA">
                <w:rPr>
                  <w:kern w:val="0"/>
                  <w:sz w:val="24"/>
                </w:rPr>
                <w:t xml:space="preserve">igh </w:t>
              </w:r>
              <w:r>
                <w:rPr>
                  <w:kern w:val="0"/>
                  <w:sz w:val="24"/>
                </w:rPr>
                <w:t>T</w:t>
              </w:r>
              <w:r w:rsidRPr="00865CFA">
                <w:rPr>
                  <w:kern w:val="0"/>
                  <w:sz w:val="24"/>
                </w:rPr>
                <w:t>emperature</w:t>
              </w:r>
            </w:ins>
            <w:del w:id="483" w:author="唐 圣凯" w:date="2021-10-28T18:21:00Z">
              <w:r w:rsidRPr="0054672B" w:rsidDel="007E6F1A">
                <w:rPr>
                  <w:rFonts w:asciiTheme="minorEastAsia" w:hAnsiTheme="minorEastAsia"/>
                  <w:color w:val="000000"/>
                  <w:kern w:val="0"/>
                  <w:sz w:val="24"/>
                </w:rPr>
                <w:delText>高温</w:delText>
              </w:r>
            </w:del>
          </w:p>
        </w:tc>
        <w:tc>
          <w:tcPr>
            <w:tcW w:w="689" w:type="dxa"/>
          </w:tcPr>
          <w:p w14:paraId="5D2C9DB7" w14:textId="4D41A8BE" w:rsidR="007E6F1A" w:rsidRDefault="007E6F1A" w:rsidP="00275AD3">
            <w:ins w:id="484" w:author="唐 圣凯" w:date="2021-10-28T18:21:00Z">
              <w:r>
                <w:rPr>
                  <w:kern w:val="0"/>
                  <w:sz w:val="24"/>
                </w:rPr>
                <w:t>H</w:t>
              </w:r>
              <w:r w:rsidRPr="00865CFA">
                <w:rPr>
                  <w:kern w:val="0"/>
                  <w:sz w:val="24"/>
                </w:rPr>
                <w:t xml:space="preserve">igh </w:t>
              </w:r>
              <w:r>
                <w:rPr>
                  <w:kern w:val="0"/>
                  <w:sz w:val="24"/>
                </w:rPr>
                <w:t>T</w:t>
              </w:r>
              <w:r w:rsidRPr="00865CFA">
                <w:rPr>
                  <w:kern w:val="0"/>
                  <w:sz w:val="24"/>
                </w:rPr>
                <w:t>emperature</w:t>
              </w:r>
            </w:ins>
            <w:del w:id="485" w:author="唐 圣凯" w:date="2021-10-28T18:21:00Z">
              <w:r w:rsidRPr="0054672B" w:rsidDel="007E6F1A">
                <w:rPr>
                  <w:rFonts w:asciiTheme="minorEastAsia" w:hAnsiTheme="minorEastAsia"/>
                  <w:color w:val="000000"/>
                  <w:kern w:val="0"/>
                  <w:sz w:val="24"/>
                </w:rPr>
                <w:delText>高温</w:delText>
              </w:r>
            </w:del>
          </w:p>
        </w:tc>
        <w:tc>
          <w:tcPr>
            <w:tcW w:w="690" w:type="dxa"/>
          </w:tcPr>
          <w:p w14:paraId="13AB5937" w14:textId="6B139DB2" w:rsidR="007E6F1A" w:rsidRPr="00710063" w:rsidRDefault="007E6F1A" w:rsidP="00275AD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ins w:id="486" w:author="唐 圣凯" w:date="2021-10-28T18:21:00Z">
              <w:r>
                <w:rPr>
                  <w:kern w:val="0"/>
                  <w:sz w:val="24"/>
                </w:rPr>
                <w:t>H</w:t>
              </w:r>
              <w:r w:rsidRPr="00865CFA">
                <w:rPr>
                  <w:kern w:val="0"/>
                  <w:sz w:val="24"/>
                </w:rPr>
                <w:t xml:space="preserve">igh </w:t>
              </w:r>
              <w:r>
                <w:rPr>
                  <w:kern w:val="0"/>
                  <w:sz w:val="24"/>
                </w:rPr>
                <w:t>T</w:t>
              </w:r>
              <w:r w:rsidRPr="00865CFA">
                <w:rPr>
                  <w:kern w:val="0"/>
                  <w:sz w:val="24"/>
                </w:rPr>
                <w:t>emperature</w:t>
              </w:r>
            </w:ins>
            <w:del w:id="487" w:author="唐 圣凯" w:date="2021-10-28T18:21:00Z">
              <w:r w:rsidRPr="00710063" w:rsidDel="007E6F1A">
                <w:rPr>
                  <w:rFonts w:asciiTheme="minorEastAsia" w:hAnsiTheme="minorEastAsia"/>
                  <w:color w:val="000000"/>
                  <w:kern w:val="0"/>
                  <w:sz w:val="24"/>
                </w:rPr>
                <w:delText>高温</w:delText>
              </w:r>
            </w:del>
          </w:p>
        </w:tc>
        <w:tc>
          <w:tcPr>
            <w:tcW w:w="690" w:type="dxa"/>
          </w:tcPr>
          <w:p w14:paraId="2F8A3D64" w14:textId="2F7AB34F" w:rsidR="007E6F1A" w:rsidRPr="00710063" w:rsidRDefault="007E6F1A" w:rsidP="00275AD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ins w:id="488" w:author="唐 圣凯" w:date="2021-10-28T18:22:00Z">
              <w:r>
                <w:rPr>
                  <w:kern w:val="0"/>
                  <w:sz w:val="24"/>
                </w:rPr>
                <w:t>H</w:t>
              </w:r>
              <w:r w:rsidRPr="00865CFA">
                <w:rPr>
                  <w:kern w:val="0"/>
                  <w:sz w:val="24"/>
                </w:rPr>
                <w:t xml:space="preserve">igh </w:t>
              </w:r>
              <w:r>
                <w:rPr>
                  <w:kern w:val="0"/>
                  <w:sz w:val="24"/>
                </w:rPr>
                <w:t>T</w:t>
              </w:r>
              <w:r w:rsidRPr="00865CFA">
                <w:rPr>
                  <w:kern w:val="0"/>
                  <w:sz w:val="24"/>
                </w:rPr>
                <w:t>emperature</w:t>
              </w:r>
            </w:ins>
            <w:del w:id="489" w:author="唐 圣凯" w:date="2021-10-28T18:22:00Z">
              <w:r w:rsidRPr="00710063" w:rsidDel="007E6F1A">
                <w:rPr>
                  <w:rFonts w:asciiTheme="minorEastAsia" w:hAnsiTheme="minorEastAsia"/>
                  <w:color w:val="000000"/>
                  <w:kern w:val="0"/>
                  <w:sz w:val="24"/>
                </w:rPr>
                <w:delText>高温</w:delText>
              </w:r>
            </w:del>
          </w:p>
        </w:tc>
      </w:tr>
    </w:tbl>
    <w:p w14:paraId="7A6D32F7" w14:textId="77777777" w:rsidR="00535E15" w:rsidRDefault="00535E15" w:rsidP="00535E15">
      <w:pPr>
        <w:rPr>
          <w:rFonts w:ascii="Times New Roman" w:hAnsi="Times New Roman" w:cs="Times New Roman"/>
          <w:noProof/>
          <w:sz w:val="24"/>
        </w:rPr>
      </w:pPr>
    </w:p>
    <w:p w14:paraId="4A491B5A" w14:textId="61A5E128" w:rsidR="00535E15" w:rsidRDefault="00127A91" w:rsidP="00535E15">
      <w:pPr>
        <w:rPr>
          <w:rFonts w:ascii="Times New Roman" w:hAnsi="Times New Roman" w:cs="Times New Roman"/>
          <w:noProof/>
          <w:sz w:val="24"/>
        </w:rPr>
      </w:pPr>
      <w:r>
        <w:rPr>
          <w:noProof/>
        </w:rPr>
        <w:pict w14:anchorId="1E789053">
          <v:shape id="_x0000_s2522" type="#_x0000_t202" style="position:absolute;left:0;text-align:left;margin-left:200.25pt;margin-top:75pt;width:38.2pt;height:38.3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" filled="f" stroked="f">
            <v:textbox style="mso-fit-shape-to-text:t">
              <w:txbxContent>
                <w:p w14:paraId="2509ADED" w14:textId="270EACBB" w:rsidR="006522D8" w:rsidRDefault="00865CFA" w:rsidP="00535E15">
                  <w:pPr>
                    <w:pStyle w:val="NormalWeb"/>
                    <w:jc w:val="center"/>
                  </w:pPr>
                  <w:ins w:id="490" w:author="唐 圣凯" w:date="2021-10-28T17:56:00Z">
                    <w:r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Mine</w:t>
                    </w:r>
                  </w:ins>
                  <w:del w:id="491" w:author="唐 圣凯" w:date="2021-10-28T17:56:00Z">
                    <w:r w:rsidR="006522D8" w:rsidDel="00865CFA"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delText>矿山</w:delText>
                    </w:r>
                  </w:del>
                  <w:r w:rsidR="006522D8"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9</w:t>
                  </w:r>
                </w:p>
              </w:txbxContent>
            </v:textbox>
            <w10:wrap type="topAndBottom"/>
          </v:shape>
        </w:pict>
      </w:r>
      <w:r>
        <w:rPr>
          <w:noProof/>
        </w:rPr>
        <w:pict w14:anchorId="1245743B">
          <v:shape id="_x0000_s2523" type="#_x0000_t202" style="position:absolute;left:0;text-align:left;margin-left:318.75pt;margin-top:125.25pt;width:35.45pt;height:38.35pt;z-index:25167360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" filled="f" stroked="f">
            <v:textbox style="mso-fit-shape-to-text:t">
              <w:txbxContent>
                <w:p w14:paraId="70A12362" w14:textId="21E98B16" w:rsidR="006522D8" w:rsidRDefault="00865CFA" w:rsidP="00535E15">
                  <w:pPr>
                    <w:pStyle w:val="NormalWeb"/>
                    <w:jc w:val="center"/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</w:pPr>
                  <w:ins w:id="492" w:author="唐 圣凯" w:date="2021-10-28T17:56:00Z"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End</w:t>
                    </w:r>
                  </w:ins>
                  <w:del w:id="493" w:author="唐 圣凯" w:date="2021-10-28T17:56:00Z">
                    <w:r w:rsidR="006522D8" w:rsidDel="00865CFA"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delText>终</w:delText>
                    </w:r>
                    <w:r w:rsidR="006522D8" w:rsidRPr="0037294C" w:rsidDel="00865CFA"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delText>点</w:delText>
                    </w:r>
                  </w:del>
                </w:p>
                <w:p w14:paraId="70D74AA1" w14:textId="77777777" w:rsidR="006522D8" w:rsidRDefault="006522D8" w:rsidP="00535E15">
                  <w:pPr>
                    <w:pStyle w:val="NormalWeb"/>
                    <w:jc w:val="center"/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13</w:t>
                  </w:r>
                </w:p>
              </w:txbxContent>
            </v:textbox>
            <w10:wrap type="topAndBottom"/>
          </v:shape>
        </w:pict>
      </w:r>
      <w:r>
        <w:rPr>
          <w:noProof/>
        </w:rPr>
        <w:pict w14:anchorId="0D88B821">
          <v:shape id="_x0000_s2524" type="#_x0000_t202" style="position:absolute;left:0;text-align:left;margin-left:87.75pt;margin-top:209.25pt;width:38.2pt;height:38.3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" filled="f" stroked="f">
            <v:textbox style="mso-fit-shape-to-text:t">
              <w:txbxContent>
                <w:p w14:paraId="3823B3AC" w14:textId="2E0BB827" w:rsidR="006522D8" w:rsidRDefault="00865CFA" w:rsidP="00535E15">
                  <w:pPr>
                    <w:pStyle w:val="NormalWeb"/>
                    <w:jc w:val="center"/>
                  </w:pPr>
                  <w:ins w:id="494" w:author="唐 圣凯" w:date="2021-10-28T17:56:00Z">
                    <w:r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Start</w:t>
                    </w:r>
                  </w:ins>
                  <w:del w:id="495" w:author="唐 圣凯" w:date="2021-10-28T17:56:00Z">
                    <w:r w:rsidR="006522D8" w:rsidRPr="0037294C" w:rsidDel="00865CFA"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delText>起点</w:delText>
                    </w:r>
                  </w:del>
                  <w:r w:rsidR="006522D8" w:rsidRPr="0037294C"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1</w:t>
                  </w:r>
                </w:p>
              </w:txbxContent>
            </v:textbox>
            <w10:wrap type="topAndBottom"/>
          </v:shape>
        </w:pict>
      </w:r>
      <w:ins w:id="496" w:author="唐 圣凯" w:date="2021-10-28T18:23:00Z">
        <w:r w:rsidR="00D12527">
          <w:rPr>
            <w:rFonts w:ascii="Times New Roman" w:hAnsi="Times New Roman" w:cs="Times New Roman" w:hint="eastAsia"/>
            <w:noProof/>
            <w:sz w:val="24"/>
          </w:rPr>
          <w:t>M</w:t>
        </w:r>
        <w:r w:rsidR="00D12527">
          <w:rPr>
            <w:rFonts w:ascii="Times New Roman" w:hAnsi="Times New Roman" w:cs="Times New Roman"/>
            <w:noProof/>
            <w:sz w:val="24"/>
          </w:rPr>
          <w:t>ap</w:t>
        </w:r>
      </w:ins>
      <w:del w:id="497" w:author="唐 圣凯" w:date="2021-10-28T18:23:00Z">
        <w:r w:rsidR="00535E15" w:rsidDel="00D12527">
          <w:rPr>
            <w:rFonts w:ascii="Times New Roman" w:hAnsi="Times New Roman" w:cs="Times New Roman" w:hint="eastAsia"/>
            <w:noProof/>
            <w:sz w:val="24"/>
          </w:rPr>
          <w:delText>地图</w:delText>
        </w:r>
      </w:del>
      <w:r w:rsidR="00535E15">
        <w:rPr>
          <w:rFonts w:ascii="Times New Roman" w:hAnsi="Times New Roman" w:cs="Times New Roman" w:hint="eastAsia"/>
          <w:noProof/>
          <w:sz w:val="24"/>
        </w:rPr>
        <w:t>：</w:t>
      </w:r>
    </w:p>
    <w:p w14:paraId="71AB1BA4" w14:textId="77777777" w:rsidR="00535E15" w:rsidRDefault="00127A91" w:rsidP="00535E15">
      <w:pPr>
        <w:rPr>
          <w:rFonts w:ascii="Times New Roman" w:hAnsi="Times New Roman" w:cs="Times New Roman"/>
          <w:noProof/>
          <w:sz w:val="24"/>
        </w:rPr>
      </w:pPr>
      <w:r>
        <w:rPr>
          <w:noProof/>
        </w:rPr>
        <w:pict w14:anchorId="510C8269">
          <v:group id="_x0000_s2525" style="position:absolute;left:0;text-align:left;margin-left:32.25pt;margin-top:15.15pt;width:350.3pt;height:256.55pt;z-index:251674624" coordsize="13649,8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">
            <v:group id="组合 513" o:spid="_x0000_s2526" style="position:absolute;width:13649;height:8453" coordsize="11982,7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D7v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ziJfyeCUdAZg8AAAD//wMAUEsBAi0AFAAGAAgAAAAhANvh9svuAAAAhQEAABMAAAAAAAAA&#10;AAAAAAAAAAAAAFtDb250ZW50X1R5cGVzXS54bWxQSwECLQAUAAYACAAAACEAWvQsW78AAAAVAQAA&#10;CwAAAAAAAAAAAAAAAAAfAQAAX3JlbHMvLnJlbHNQSwECLQAUAAYACAAAACEAJUA+78YAAADcAAAA&#10;DwAAAAAAAAAAAAAAAAAHAgAAZHJzL2Rvd25yZXYueG1sUEsFBgAAAAADAAMAtwAAAPoCAAAAAA==&#10;">
              <v:shape id="任意多边形 521" o:spid="_x0000_s2527" style="position:absolute;width:11982;height:7299;visibility:visible;mso-wrap-style:square;v-text-anchor:middle" coordsize="7608570,4634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" path="m4380865,l,2625725,1805940,4634865,6404610,4330065,7608570,1878965,4380865,xe" filled="f" strokecolor="#1f4d78 [1604]" strokeweight="1pt">
                <v:stroke joinstyle="miter"/>
                <v:path arrowok="t" o:connecttype="custom" o:connectlocs="6899,0;0,4135;2844,7299;10086,6819;11982,2959;6899,0" o:connectangles="0,0,0,0,0,0"/>
              </v:shape>
              <v:line id="直接连接符 524" o:spid="_x0000_s2528" style="position:absolute;flip:y;visibility:visible" from="1028,4249" to="3393,5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" strokecolor="#5b9bd5 [3204]" strokeweight=".5pt">
                <v:stroke joinstyle="miter"/>
              </v:line>
              <v:line id="直接连接符 525" o:spid="_x0000_s2529" style="position:absolute;flip:y;visibility:visible" from="3370,3427" to="3918,4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" strokecolor="#5b9bd5 [3204]" strokeweight=".5pt">
                <v:stroke joinstyle="miter"/>
              </v:line>
              <v:line id="直接连接符 526" o:spid="_x0000_s2530" style="position:absolute;visibility:visible" from="3918,1794" to="3929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" strokecolor="#5b9bd5 [3204]" strokeweight=".5pt">
                <v:stroke joinstyle="miter"/>
              </v:line>
              <v:line id="直接连接符 527" o:spid="_x0000_s2531" style="position:absolute;flip:y;visibility:visible" from="2833,4843" to="3872,7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" strokecolor="#5b9bd5 [3204]" strokeweight=".5pt">
                <v:stroke joinstyle="miter"/>
              </v:line>
              <v:line id="直接连接符 528" o:spid="_x0000_s2532" style="position:absolute;flip:x y;visibility:visible" from="3370,4238" to="3872,4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" strokecolor="#5b9bd5 [3204]" strokeweight=".5pt">
                <v:stroke joinstyle="miter"/>
              </v:line>
              <v:line id="直接连接符 529" o:spid="_x0000_s2533" style="position:absolute;flip:x y;visibility:visible" from="5814,5209" to="6294,7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" strokecolor="#5b9bd5 [3204]" strokeweight=".5pt">
                <v:stroke joinstyle="miter"/>
              </v:line>
              <v:line id="直接连接符 530" o:spid="_x0000_s2534" style="position:absolute;visibility:visible" from="3872,4843" to="5825,5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" strokecolor="#5b9bd5 [3204]" strokeweight=".5pt">
                <v:stroke joinstyle="miter"/>
              </v:line>
              <v:line id="直接连接符 531" o:spid="_x0000_s2535" style="position:absolute;flip:y;visibility:visible" from="5814,4752" to="6397,5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" strokecolor="#5b9bd5 [3204]" strokeweight=".5pt">
                <v:stroke joinstyle="miter"/>
              </v:line>
              <v:line id="直接连接符 532" o:spid="_x0000_s2536" style="position:absolute;flip:y;visibility:visible" from="6385,4352" to="11308,4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" strokecolor="#5b9bd5 [3204]" strokeweight=".5pt">
                <v:stroke joinstyle="miter"/>
              </v:line>
              <v:line id="直接连接符 533" o:spid="_x0000_s2537" style="position:absolute;visibility:visible" from="3929,1794" to="6522,2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" strokecolor="#5b9bd5 [3204]" strokeweight=".5pt">
                <v:stroke joinstyle="miter"/>
              </v:line>
              <v:line id="直接连接符 534" o:spid="_x0000_s2538" style="position:absolute;flip:y;visibility:visible" from="6385,2947" to="6511,4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" strokecolor="#5b9bd5 [3204]" strokeweight=".5pt">
                <v:stroke joinstyle="miter"/>
              </v:line>
              <v:line id="直接连接符 535" o:spid="_x0000_s2539" style="position:absolute;flip:y;visibility:visible" from="3929,2947" to="6511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" strokecolor="#5b9bd5 [3204]" strokeweight=".5pt">
                <v:stroke joinstyle="miter"/>
              </v:line>
              <v:line id="直接连接符 536" o:spid="_x0000_s2540" style="position:absolute;flip:y;visibility:visible" from="6511,2045" to="7345,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" strokecolor="#5b9bd5 [3204]" strokeweight=".5pt">
                <v:stroke joinstyle="miter"/>
              </v:line>
              <v:line id="直接连接符 537" o:spid="_x0000_s2541" style="position:absolute;visibility:visible" from="5037,1131" to="5917,1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" strokecolor="#5b9bd5 [3204]" strokeweight=".5pt">
                <v:stroke joinstyle="miter"/>
              </v:line>
              <v:line id="直接连接符 538" o:spid="_x0000_s2542" style="position:absolute;flip:y;visibility:visible" from="5375,1999" to="5905,2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" strokecolor="#5b9bd5 [3204]" strokeweight=".5pt">
                <v:stroke joinstyle="miter"/>
              </v:line>
              <v:line id="直接连接符 539" o:spid="_x0000_s2543" style="position:absolute;visibility:visible" from="5677,731" to="7002,1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" strokecolor="#5b9bd5 [3204]" strokeweight=".5pt">
                <v:stroke joinstyle="miter"/>
              </v:line>
              <v:line id="直接连接符 540" o:spid="_x0000_s2544" style="position:absolute;flip:x y;visibility:visible" from="7002,1074" to="7345,2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" strokecolor="#5b9bd5 [3204]" strokeweight=".5pt">
                <v:stroke joinstyle="miter"/>
              </v:line>
              <v:line id="直接连接符 541" o:spid="_x0000_s2545" style="position:absolute;flip:y;visibility:visible" from="7345,1714" to="9834,2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" strokecolor="#5b9bd5 [3204]" strokeweight=".5pt">
                <v:stroke joinstyle="miter"/>
              </v:line>
              <v:line id="直接连接符 542" o:spid="_x0000_s2546" style="position:absolute;visibility:visible" from="6522,2959" to="7390,3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0JF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" strokecolor="#5b9bd5 [3204]" strokeweight=".5pt">
                <v:stroke joinstyle="miter"/>
              </v:line>
              <v:line id="直接连接符 543" o:spid="_x0000_s2547" style="position:absolute;visibility:visible" from="7390,3176" to="8634,4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" strokecolor="#5b9bd5 [3204]" strokeweight=".5pt">
                <v:stroke joinstyle="miter"/>
              </v:line>
              <v:line id="直接连接符 544" o:spid="_x0000_s2548" style="position:absolute;flip:y;visibility:visible" from="7390,2742" to="9103,3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" strokecolor="#5b9bd5 [3204]" strokeweight=".5pt">
                <v:stroke joinstyle="miter"/>
              </v:line>
              <v:line id="直接连接符 545" o:spid="_x0000_s2549" style="position:absolute;flip:x y;visibility:visible" from="9081,1805" to="9103,2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" strokecolor="#5b9bd5 [3204]" strokeweight=".5pt">
                <v:stroke joinstyle="miter"/>
              </v:line>
              <v:line id="直接连接符 546" o:spid="_x0000_s2550" style="position:absolute;visibility:visible" from="9081,2742" to="9880,4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" strokecolor="#5b9bd5 [3204]" strokeweight=".5pt">
                <v:stroke joinstyle="miter"/>
              </v:line>
            </v:group>
            <v:shape id="文本框 32" o:spid="_x0000_s2551" type="#_x0000_t202" style="position:absolute;left:2015;top:3815;width:732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" filled="f" stroked="f">
              <v:textbox>
                <w:txbxContent>
                  <w:p w14:paraId="30A2863B" w14:textId="77777777" w:rsidR="006522D8" w:rsidRPr="009660DB" w:rsidRDefault="006522D8" w:rsidP="00535E15">
                    <w:pPr>
                      <w:pStyle w:val="NormalWeb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shape>
            <v:shape id="文本框 33" o:spid="_x0000_s2552" type="#_x0000_t202" style="position:absolute;left:4777;top:2548;width:662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wY/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" filled="f" stroked="f">
              <v:textbox>
                <w:txbxContent>
                  <w:p w14:paraId="4DF65290" w14:textId="77777777" w:rsidR="006522D8" w:rsidRPr="009660DB" w:rsidRDefault="006522D8" w:rsidP="00535E15">
                    <w:pPr>
                      <w:pStyle w:val="NormalWeb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shape>
            <v:shape id="文本框 34" o:spid="_x0000_s2553" type="#_x0000_t202" style="position:absolute;left:5439;top:4186;width:606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" filled="f" stroked="f">
              <v:textbox>
                <w:txbxContent>
                  <w:p w14:paraId="51912512" w14:textId="77777777" w:rsidR="006522D8" w:rsidRPr="009660DB" w:rsidRDefault="006522D8" w:rsidP="00535E15">
                    <w:pPr>
                      <w:pStyle w:val="NormalWeb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</w:t>
                    </w:r>
                  </w:p>
                </w:txbxContent>
              </v:textbox>
            </v:shape>
            <v:shape id="文本框 35" o:spid="_x0000_s2554" type="#_x0000_t202" style="position:absolute;left:4820;top:6603;width:1154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" filled="f" stroked="f">
              <v:textbox>
                <w:txbxContent>
                  <w:p w14:paraId="10B2D72B" w14:textId="77777777" w:rsidR="006522D8" w:rsidRPr="009660DB" w:rsidRDefault="006522D8" w:rsidP="00535E15">
                    <w:pPr>
                      <w:pStyle w:val="NormalWeb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</w:t>
                    </w:r>
                  </w:p>
                </w:txbxContent>
              </v:textbox>
            </v:shape>
            <v:shape id="文本框 36" o:spid="_x0000_s2555" type="#_x0000_t202" style="position:absolute;left:8737;top:6260;width:1119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" filled="f" stroked="f">
              <v:textbox>
                <w:txbxContent>
                  <w:p w14:paraId="55A05CA7" w14:textId="77777777" w:rsidR="006522D8" w:rsidRPr="009660DB" w:rsidRDefault="006522D8" w:rsidP="00535E15">
                    <w:pPr>
                      <w:pStyle w:val="NormalWeb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6</w:t>
                    </w:r>
                  </w:p>
                </w:txbxContent>
              </v:textbox>
            </v:shape>
            <v:shape id="文本框 37" o:spid="_x0000_s2556" type="#_x0000_t202" style="position:absolute;left:7722;top:4054;width:502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qcI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qSZAx/Z+IRkPMnAAAA//8DAFBLAQItABQABgAIAAAAIQDb4fbL7gAAAIUBAAATAAAAAAAAAAAA&#10;AAAAAAAAAABbQ29udGVudF9UeXBlc10ueG1sUEsBAi0AFAAGAAgAAAAhAFr0LFu/AAAAFQEAAAsA&#10;AAAAAAAAAAAAAAAAHwEAAF9yZWxzLy5yZWxzUEsBAi0AFAAGAAgAAAAhAHvypwjEAAAA3AAAAA8A&#10;AAAAAAAAAAAAAAAABwIAAGRycy9kb3ducmV2LnhtbFBLBQYAAAAAAwADALcAAAD4AgAAAAA=&#10;" filled="f" stroked="f">
              <v:textbox>
                <w:txbxContent>
                  <w:p w14:paraId="5939316F" w14:textId="77777777" w:rsidR="006522D8" w:rsidRPr="009660DB" w:rsidRDefault="006522D8" w:rsidP="00535E15">
                    <w:pPr>
                      <w:pStyle w:val="NormalWeb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7</w:t>
                    </w:r>
                  </w:p>
                </w:txbxContent>
              </v:textbox>
            </v:shape>
            <v:shape id="文本框 38" o:spid="_x0000_s2557" type="#_x0000_t202" style="position:absolute;left:5254;top:1459;width:869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" filled="f" stroked="f">
              <v:textbox>
                <w:txbxContent>
                  <w:p w14:paraId="2BB89CC2" w14:textId="77777777" w:rsidR="006522D8" w:rsidRPr="009660DB" w:rsidRDefault="006522D8" w:rsidP="00535E15">
                    <w:pPr>
                      <w:pStyle w:val="NormalWeb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8</w:t>
                    </w:r>
                  </w:p>
                </w:txbxContent>
              </v:textbox>
            </v:shape>
            <v:shape id="文本框 40" o:spid="_x0000_s2558" type="#_x0000_t202" style="position:absolute;left:8224;top:679;width:1199;height:11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" filled="f" stroked="f">
              <v:textbox>
                <w:txbxContent>
                  <w:p w14:paraId="33B41889" w14:textId="77777777" w:rsidR="006522D8" w:rsidRPr="009660DB" w:rsidRDefault="006522D8" w:rsidP="00535E15">
                    <w:pPr>
                      <w:pStyle w:val="NormalWeb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10</w:t>
                    </w:r>
                  </w:p>
                </w:txbxContent>
              </v:textbox>
            </v:shape>
            <v:shape id="文本框 41" o:spid="_x0000_s2559" type="#_x0000_t202" style="position:absolute;left:8418;top:2377;width:1337;height:17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z98wwAAANw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Evg9E4+AXLwAAAD//wMAUEsBAi0AFAAGAAgAAAAhANvh9svuAAAAhQEAABMAAAAAAAAAAAAA&#10;AAAAAAAAAFtDb250ZW50X1R5cGVzXS54bWxQSwECLQAUAAYACAAAACEAWvQsW78AAAAVAQAACwAA&#10;AAAAAAAAAAAAAAAfAQAAX3JlbHMvLnJlbHNQSwECLQAUAAYACAAAACEA9Bs/fMMAAADcAAAADwAA&#10;AAAAAAAAAAAAAAAHAgAAZHJzL2Rvd25yZXYueG1sUEsFBgAAAAADAAMAtwAAAPcCAAAAAA==&#10;" filled="f" stroked="f">
              <v:textbox>
                <w:txbxContent>
                  <w:p w14:paraId="5F33F994" w14:textId="77777777" w:rsidR="006522D8" w:rsidRPr="009660DB" w:rsidRDefault="006522D8" w:rsidP="00535E15">
                    <w:pPr>
                      <w:pStyle w:val="NormalWeb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11</w:t>
                    </w:r>
                  </w:p>
                </w:txbxContent>
              </v:textbox>
            </v:shape>
            <v:shape id="文本框 42" o:spid="_x0000_s2560" type="#_x0000_t202" style="position:absolute;left:9309;top:3560;width:1182;height:11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" filled="f" stroked="f">
              <v:textbox>
                <w:txbxContent>
                  <w:p w14:paraId="10516F0F" w14:textId="77777777" w:rsidR="006522D8" w:rsidRPr="009660DB" w:rsidRDefault="006522D8" w:rsidP="00535E15">
                    <w:pPr>
                      <w:pStyle w:val="NormalWeb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12</w:t>
                    </w:r>
                  </w:p>
                </w:txbxContent>
              </v:textbox>
            </v:shape>
            <w10:wrap type="topAndBottom"/>
          </v:group>
        </w:pict>
      </w:r>
    </w:p>
    <w:p w14:paraId="4C505B83" w14:textId="77777777" w:rsidR="00535E15" w:rsidRDefault="00535E15" w:rsidP="00535E15">
      <w:pPr>
        <w:rPr>
          <w:rFonts w:ascii="Times New Roman" w:hAnsi="Times New Roman" w:cs="Times New Roman"/>
          <w:noProof/>
          <w:sz w:val="24"/>
        </w:rPr>
      </w:pPr>
    </w:p>
    <w:p w14:paraId="41D39106" w14:textId="77777777" w:rsidR="004D0EF5" w:rsidRDefault="004D0EF5" w:rsidP="0004179C">
      <w:pPr>
        <w:rPr>
          <w:rFonts w:ascii="Times New Roman" w:hAnsi="Times New Roman" w:cs="Times New Roman"/>
          <w:sz w:val="24"/>
        </w:rPr>
      </w:pPr>
    </w:p>
    <w:p w14:paraId="6C6F6440" w14:textId="77777777" w:rsidR="00535E15" w:rsidRDefault="00535E15" w:rsidP="0004179C">
      <w:pPr>
        <w:rPr>
          <w:rFonts w:ascii="Times New Roman" w:hAnsi="Times New Roman" w:cs="Times New Roman"/>
          <w:sz w:val="24"/>
        </w:rPr>
      </w:pPr>
    </w:p>
    <w:p w14:paraId="0865D9A0" w14:textId="7998138E" w:rsidR="00535E15" w:rsidRDefault="00535E15" w:rsidP="0004179C">
      <w:pPr>
        <w:rPr>
          <w:ins w:id="498" w:author="Mahfuz Ronnie" w:date="2021-11-25T12:22:00Z"/>
          <w:rFonts w:ascii="Times New Roman" w:hAnsi="Times New Roman" w:cs="Times New Roman"/>
          <w:sz w:val="24"/>
        </w:rPr>
      </w:pPr>
    </w:p>
    <w:p w14:paraId="5A333588" w14:textId="7999817D" w:rsidR="005C7260" w:rsidRDefault="005C7260" w:rsidP="0004179C">
      <w:pPr>
        <w:rPr>
          <w:ins w:id="499" w:author="Mahfuz Ronnie" w:date="2021-11-25T12:22:00Z"/>
          <w:rFonts w:ascii="Times New Roman" w:hAnsi="Times New Roman" w:cs="Times New Roman"/>
          <w:sz w:val="24"/>
        </w:rPr>
      </w:pPr>
    </w:p>
    <w:p w14:paraId="11098582" w14:textId="355391B0" w:rsidR="005C7260" w:rsidRDefault="005C7260" w:rsidP="0004179C">
      <w:pPr>
        <w:rPr>
          <w:ins w:id="500" w:author="Mahfuz Ronnie" w:date="2021-11-25T12:22:00Z"/>
          <w:rFonts w:ascii="Times New Roman" w:hAnsi="Times New Roman" w:cs="Times New Roman"/>
          <w:sz w:val="24"/>
        </w:rPr>
      </w:pPr>
    </w:p>
    <w:p w14:paraId="6208CF06" w14:textId="06FAFAF7" w:rsidR="005C7260" w:rsidRDefault="005C7260" w:rsidP="0004179C">
      <w:pPr>
        <w:rPr>
          <w:ins w:id="501" w:author="Mahfuz Ronnie" w:date="2021-11-25T12:22:00Z"/>
          <w:rFonts w:ascii="Times New Roman" w:hAnsi="Times New Roman" w:cs="Times New Roman"/>
          <w:sz w:val="24"/>
        </w:rPr>
      </w:pPr>
    </w:p>
    <w:p w14:paraId="657A8AC7" w14:textId="292AE536" w:rsidR="005C7260" w:rsidRDefault="005C7260" w:rsidP="0004179C">
      <w:pPr>
        <w:rPr>
          <w:ins w:id="502" w:author="Mahfuz Ronnie" w:date="2021-11-25T12:22:00Z"/>
          <w:rFonts w:ascii="Times New Roman" w:hAnsi="Times New Roman" w:cs="Times New Roman"/>
          <w:sz w:val="24"/>
        </w:rPr>
      </w:pPr>
    </w:p>
    <w:p w14:paraId="6DA81830" w14:textId="64B4E5E4" w:rsidR="005C7260" w:rsidRDefault="005C7260" w:rsidP="0004179C">
      <w:pPr>
        <w:rPr>
          <w:ins w:id="503" w:author="Mahfuz Ronnie" w:date="2021-11-25T12:22:00Z"/>
          <w:rFonts w:ascii="Times New Roman" w:hAnsi="Times New Roman" w:cs="Times New Roman"/>
          <w:sz w:val="24"/>
        </w:rPr>
      </w:pPr>
    </w:p>
    <w:p w14:paraId="0AE450CB" w14:textId="73FC43F9" w:rsidR="005C7260" w:rsidRDefault="005C7260" w:rsidP="0004179C">
      <w:pPr>
        <w:rPr>
          <w:ins w:id="504" w:author="Mahfuz Ronnie" w:date="2021-11-25T12:22:00Z"/>
          <w:rFonts w:ascii="Times New Roman" w:hAnsi="Times New Roman" w:cs="Times New Roman"/>
          <w:sz w:val="24"/>
        </w:rPr>
      </w:pPr>
    </w:p>
    <w:p w14:paraId="2FC8AB8F" w14:textId="406A496B" w:rsidR="005C7260" w:rsidRDefault="005C7260" w:rsidP="0004179C">
      <w:pPr>
        <w:rPr>
          <w:ins w:id="505" w:author="Mahfuz Ronnie" w:date="2021-11-25T12:22:00Z"/>
          <w:rFonts w:ascii="Times New Roman" w:hAnsi="Times New Roman" w:cs="Times New Roman"/>
          <w:sz w:val="24"/>
        </w:rPr>
      </w:pPr>
    </w:p>
    <w:p w14:paraId="488F57C0" w14:textId="3E263E56" w:rsidR="005C7260" w:rsidRDefault="005C7260" w:rsidP="0004179C">
      <w:pPr>
        <w:rPr>
          <w:ins w:id="506" w:author="Mahfuz Ronnie" w:date="2021-11-25T12:22:00Z"/>
          <w:rFonts w:ascii="Times New Roman" w:hAnsi="Times New Roman" w:cs="Times New Roman"/>
          <w:sz w:val="24"/>
        </w:rPr>
      </w:pPr>
    </w:p>
    <w:p w14:paraId="5C323E0F" w14:textId="0E83B6F8" w:rsidR="005C7260" w:rsidRDefault="005C7260" w:rsidP="0004179C">
      <w:pPr>
        <w:rPr>
          <w:ins w:id="507" w:author="Mahfuz Ronnie" w:date="2021-11-25T12:22:00Z"/>
          <w:rFonts w:ascii="Times New Roman" w:hAnsi="Times New Roman" w:cs="Times New Roman"/>
          <w:sz w:val="24"/>
        </w:rPr>
      </w:pPr>
    </w:p>
    <w:p w14:paraId="5ABF7BBE" w14:textId="77777777" w:rsidR="005C7260" w:rsidDel="005C7260" w:rsidRDefault="005C7260" w:rsidP="0004179C">
      <w:pPr>
        <w:rPr>
          <w:del w:id="508" w:author="Mahfuz Ronnie" w:date="2021-11-25T12:23:00Z"/>
          <w:rFonts w:ascii="Times New Roman" w:hAnsi="Times New Roman" w:cs="Times New Roman"/>
          <w:sz w:val="24"/>
        </w:rPr>
      </w:pPr>
    </w:p>
    <w:p w14:paraId="465A71AB" w14:textId="77777777" w:rsidR="00535E15" w:rsidDel="005C7260" w:rsidRDefault="00535E15" w:rsidP="0004179C">
      <w:pPr>
        <w:rPr>
          <w:del w:id="509" w:author="Mahfuz Ronnie" w:date="2021-11-25T12:23:00Z"/>
          <w:rFonts w:ascii="Times New Roman" w:hAnsi="Times New Roman" w:cs="Times New Roman"/>
          <w:sz w:val="24"/>
        </w:rPr>
      </w:pPr>
    </w:p>
    <w:p w14:paraId="16C77CD9" w14:textId="77777777" w:rsidR="00535E15" w:rsidRDefault="00535E15" w:rsidP="0004179C">
      <w:pPr>
        <w:rPr>
          <w:rFonts w:ascii="Times New Roman" w:hAnsi="Times New Roman" w:cs="Times New Roman"/>
          <w:sz w:val="24"/>
        </w:rPr>
      </w:pPr>
    </w:p>
    <w:p w14:paraId="7E0D4E7F" w14:textId="77777777" w:rsidR="00535E15" w:rsidRDefault="00535E15" w:rsidP="0004179C">
      <w:pPr>
        <w:rPr>
          <w:rFonts w:ascii="Times New Roman" w:hAnsi="Times New Roman" w:cs="Times New Roman"/>
          <w:sz w:val="24"/>
        </w:rPr>
      </w:pPr>
    </w:p>
    <w:p w14:paraId="5F894AC8" w14:textId="77777777" w:rsidR="00535E15" w:rsidRDefault="00535E15" w:rsidP="0004179C">
      <w:pPr>
        <w:rPr>
          <w:rFonts w:ascii="Times New Roman" w:hAnsi="Times New Roman" w:cs="Times New Roman"/>
          <w:sz w:val="24"/>
        </w:rPr>
      </w:pPr>
    </w:p>
    <w:p w14:paraId="3106C32F" w14:textId="5745FD09" w:rsidR="004D0EF5" w:rsidRDefault="007E6F1A" w:rsidP="004D0EF5">
      <w:pPr>
        <w:rPr>
          <w:rFonts w:ascii="Times New Roman" w:hAnsi="Times New Roman" w:cs="Times New Roman"/>
          <w:noProof/>
          <w:sz w:val="24"/>
        </w:rPr>
      </w:pPr>
      <w:ins w:id="510" w:author="唐 圣凯" w:date="2021-10-28T18:18:00Z">
        <w:r>
          <w:rPr>
            <w:rFonts w:ascii="Times New Roman" w:hAnsi="Times New Roman" w:cs="Times New Roman" w:hint="eastAsia"/>
            <w:noProof/>
            <w:sz w:val="24"/>
          </w:rPr>
          <w:t>L</w:t>
        </w:r>
        <w:r>
          <w:rPr>
            <w:rFonts w:ascii="Times New Roman" w:hAnsi="Times New Roman" w:cs="Times New Roman"/>
            <w:noProof/>
            <w:sz w:val="24"/>
          </w:rPr>
          <w:t>evel 6</w:t>
        </w:r>
      </w:ins>
      <w:del w:id="511" w:author="唐 圣凯" w:date="2021-10-28T18:18:00Z">
        <w:r w:rsidR="004D0EF5" w:rsidRPr="007922FD" w:rsidDel="007E6F1A">
          <w:rPr>
            <w:rFonts w:ascii="Times New Roman" w:hAnsi="Times New Roman" w:cs="Times New Roman"/>
            <w:noProof/>
            <w:sz w:val="24"/>
          </w:rPr>
          <w:delText>第</w:delText>
        </w:r>
        <w:r w:rsidR="003A5705" w:rsidDel="007E6F1A">
          <w:rPr>
            <w:rFonts w:ascii="Times New Roman" w:hAnsi="Times New Roman" w:cs="Times New Roman" w:hint="eastAsia"/>
            <w:noProof/>
            <w:sz w:val="24"/>
          </w:rPr>
          <w:delText>六</w:delText>
        </w:r>
        <w:r w:rsidR="004D0EF5" w:rsidRPr="007922FD" w:rsidDel="007E6F1A">
          <w:rPr>
            <w:rFonts w:ascii="Times New Roman" w:hAnsi="Times New Roman" w:cs="Times New Roman"/>
            <w:noProof/>
            <w:sz w:val="24"/>
          </w:rPr>
          <w:delText>关</w:delText>
        </w:r>
      </w:del>
    </w:p>
    <w:p w14:paraId="6B7AA475" w14:textId="77777777" w:rsidR="004D0EF5" w:rsidRDefault="004D0EF5" w:rsidP="004D0EF5">
      <w:pPr>
        <w:rPr>
          <w:rFonts w:ascii="Times New Roman" w:hAnsi="Times New Roman" w:cs="Times New Roman"/>
          <w:noProof/>
          <w:sz w:val="24"/>
        </w:rPr>
      </w:pPr>
    </w:p>
    <w:p w14:paraId="1B4B5004" w14:textId="77777777" w:rsidR="007E6F1A" w:rsidRDefault="007E6F1A" w:rsidP="007E6F1A">
      <w:pPr>
        <w:rPr>
          <w:ins w:id="512" w:author="唐 圣凯" w:date="2021-10-28T18:18:00Z"/>
          <w:rFonts w:ascii="Times New Roman" w:hAnsi="Times New Roman" w:cs="Times New Roman"/>
          <w:noProof/>
          <w:sz w:val="24"/>
        </w:rPr>
      </w:pPr>
      <w:ins w:id="513" w:author="唐 圣凯" w:date="2021-10-28T18:18:00Z">
        <w:r w:rsidRPr="007E6F1A">
          <w:rPr>
            <w:rFonts w:ascii="Times New Roman" w:hAnsi="Times New Roman" w:cs="Times New Roman"/>
            <w:noProof/>
            <w:sz w:val="24"/>
          </w:rPr>
          <w:t>Number of players</w:t>
        </w:r>
        <w:r>
          <w:rPr>
            <w:rFonts w:ascii="Times New Roman" w:hAnsi="Times New Roman" w:cs="Times New Roman" w:hint="eastAsia"/>
            <w:noProof/>
            <w:sz w:val="24"/>
          </w:rPr>
          <w:t>：</w:t>
        </w:r>
      </w:ins>
      <w:ins w:id="514" w:author="唐 圣凯" w:date="2021-10-28T18:18:00Z">
        <w:r w:rsidRPr="00145EDF">
          <w:rPr>
            <w:position w:val="-6"/>
          </w:rPr>
          <w:object w:dxaOrig="560" w:dyaOrig="279" w14:anchorId="16D59895">
            <v:shape id="_x0000_i1026" type="#_x0000_t75" style="width:28pt;height:14pt" o:ole="">
              <v:imagedata r:id="rId8" o:title=""/>
            </v:shape>
            <o:OLEObject Type="Embed" ProgID="Equation.DSMT4" ShapeID="_x0000_i1026" DrawAspect="Content" ObjectID="_1699470046" r:id="rId10"/>
          </w:object>
        </w:r>
      </w:ins>
    </w:p>
    <w:p w14:paraId="5B041A28" w14:textId="3CA16612" w:rsidR="003A5705" w:rsidDel="007E6F1A" w:rsidRDefault="003A5705" w:rsidP="003A5705">
      <w:pPr>
        <w:rPr>
          <w:del w:id="515" w:author="唐 圣凯" w:date="2021-10-28T18:18:00Z"/>
          <w:rFonts w:ascii="Times New Roman" w:hAnsi="Times New Roman" w:cs="Times New Roman"/>
          <w:noProof/>
          <w:sz w:val="24"/>
        </w:rPr>
      </w:pPr>
      <w:del w:id="516" w:author="唐 圣凯" w:date="2021-10-28T18:18:00Z">
        <w:r w:rsidDel="007E6F1A">
          <w:rPr>
            <w:rFonts w:ascii="Times New Roman" w:hAnsi="Times New Roman" w:cs="Times New Roman" w:hint="eastAsia"/>
            <w:noProof/>
            <w:sz w:val="24"/>
          </w:rPr>
          <w:delText>玩家个数：</w:delText>
        </w:r>
        <w:r w:rsidRPr="00145EDF" w:rsidDel="007E6F1A">
          <w:rPr>
            <w:position w:val="-6"/>
          </w:rPr>
          <w:object w:dxaOrig="540" w:dyaOrig="279" w14:anchorId="67F3C75D">
            <v:shape id="_x0000_i1027" type="#_x0000_t75" style="width:27.35pt;height:14pt" o:ole="">
              <v:imagedata r:id="rId11" o:title=""/>
            </v:shape>
            <o:OLEObject Type="Embed" ProgID="Equation.DSMT4" ShapeID="_x0000_i1027" DrawAspect="Content" ObjectID="_1699470047" r:id="rId12"/>
          </w:object>
        </w:r>
      </w:del>
    </w:p>
    <w:p w14:paraId="476C61E6" w14:textId="77777777" w:rsidR="003A5705" w:rsidRDefault="003A5705" w:rsidP="003A5705">
      <w:pPr>
        <w:rPr>
          <w:rFonts w:ascii="Times New Roman" w:hAnsi="Times New Roman" w:cs="Times New Roman"/>
          <w:noProof/>
          <w:sz w:val="24"/>
        </w:rPr>
      </w:pPr>
    </w:p>
    <w:p w14:paraId="23F48794" w14:textId="140960EA" w:rsidR="000867FA" w:rsidRDefault="007E6F1A" w:rsidP="000867FA">
      <w:pPr>
        <w:rPr>
          <w:rFonts w:ascii="Times New Roman" w:hAnsi="Times New Roman" w:cs="Times New Roman"/>
          <w:noProof/>
          <w:sz w:val="24"/>
        </w:rPr>
      </w:pPr>
      <w:ins w:id="517" w:author="唐 圣凯" w:date="2021-10-28T18:18:00Z">
        <w:r>
          <w:rPr>
            <w:rFonts w:ascii="Times New Roman" w:hAnsi="Times New Roman" w:cs="Times New Roman" w:hint="eastAsia"/>
            <w:noProof/>
            <w:sz w:val="24"/>
          </w:rPr>
          <w:t>P</w:t>
        </w:r>
        <w:r w:rsidRPr="00865CFA">
          <w:rPr>
            <w:rFonts w:ascii="Times New Roman" w:hAnsi="Times New Roman" w:cs="Times New Roman"/>
            <w:noProof/>
            <w:sz w:val="24"/>
          </w:rPr>
          <w:t>arameter</w:t>
        </w:r>
      </w:ins>
      <w:del w:id="518" w:author="唐 圣凯" w:date="2021-10-28T18:18:00Z">
        <w:r w:rsidR="000867FA" w:rsidDel="007E6F1A">
          <w:rPr>
            <w:rFonts w:ascii="Times New Roman" w:hAnsi="Times New Roman" w:cs="Times New Roman" w:hint="eastAsia"/>
            <w:noProof/>
            <w:sz w:val="24"/>
          </w:rPr>
          <w:delText>参数设定</w:delText>
        </w:r>
      </w:del>
      <w:r w:rsidR="000867FA">
        <w:rPr>
          <w:rFonts w:ascii="Times New Roman" w:hAnsi="Times New Roman" w:cs="Times New Roman" w:hint="eastAsia"/>
          <w:noProof/>
          <w:sz w:val="24"/>
        </w:rPr>
        <w:t>：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203"/>
        <w:gridCol w:w="1276"/>
        <w:gridCol w:w="1787"/>
        <w:gridCol w:w="1462"/>
        <w:gridCol w:w="1417"/>
        <w:gridCol w:w="1243"/>
      </w:tblGrid>
      <w:tr w:rsidR="00373B93" w:rsidRPr="00DC0850" w14:paraId="4D2EFFCE" w14:textId="77777777" w:rsidTr="007E6F1A">
        <w:trPr>
          <w:jc w:val="center"/>
        </w:trPr>
        <w:tc>
          <w:tcPr>
            <w:tcW w:w="2479" w:type="dxa"/>
            <w:gridSpan w:val="2"/>
          </w:tcPr>
          <w:p w14:paraId="7701F621" w14:textId="387CE3E1" w:rsidR="00373B93" w:rsidRPr="00DC0850" w:rsidRDefault="007E6F1A" w:rsidP="00C2721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519" w:author="唐 圣凯" w:date="2021-10-28T18:18:00Z">
              <w:r>
                <w:rPr>
                  <w:noProof/>
                  <w:sz w:val="24"/>
                </w:rPr>
                <w:t>L</w:t>
              </w:r>
              <w:r w:rsidRPr="00865CFA">
                <w:rPr>
                  <w:noProof/>
                  <w:sz w:val="24"/>
                </w:rPr>
                <w:t>oad limit</w:t>
              </w:r>
            </w:ins>
            <w:del w:id="520" w:author="唐 圣凯" w:date="2021-10-28T18:18:00Z">
              <w:r w:rsidR="00373B93" w:rsidDel="007E6F1A">
                <w:rPr>
                  <w:rFonts w:hint="eastAsia"/>
                  <w:noProof/>
                  <w:sz w:val="24"/>
                </w:rPr>
                <w:delText>负重上限</w:delText>
              </w:r>
            </w:del>
          </w:p>
        </w:tc>
        <w:tc>
          <w:tcPr>
            <w:tcW w:w="1787" w:type="dxa"/>
          </w:tcPr>
          <w:p w14:paraId="214C4720" w14:textId="77777777" w:rsidR="00373B93" w:rsidRPr="00DC0850" w:rsidRDefault="00373B93" w:rsidP="00C2721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200</w:t>
            </w:r>
            <w:r>
              <w:rPr>
                <w:rFonts w:hint="eastAsia"/>
                <w:noProof/>
                <w:sz w:val="24"/>
              </w:rPr>
              <w:t>千克</w:t>
            </w:r>
          </w:p>
        </w:tc>
        <w:tc>
          <w:tcPr>
            <w:tcW w:w="1462" w:type="dxa"/>
          </w:tcPr>
          <w:p w14:paraId="06516946" w14:textId="11122054" w:rsidR="00373B93" w:rsidRPr="00DC0850" w:rsidRDefault="007E6F1A" w:rsidP="00C2721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521" w:author="唐 圣凯" w:date="2021-10-28T18:19:00Z">
              <w:r w:rsidRPr="00865CFA">
                <w:rPr>
                  <w:noProof/>
                  <w:sz w:val="24"/>
                </w:rPr>
                <w:t>Initial funds</w:t>
              </w:r>
            </w:ins>
            <w:del w:id="522" w:author="唐 圣凯" w:date="2021-10-28T18:19:00Z">
              <w:r w:rsidR="00373B93" w:rsidDel="007E6F1A">
                <w:rPr>
                  <w:rFonts w:hint="eastAsia"/>
                  <w:noProof/>
                  <w:sz w:val="24"/>
                </w:rPr>
                <w:delText>初始资金</w:delText>
              </w:r>
            </w:del>
          </w:p>
        </w:tc>
        <w:tc>
          <w:tcPr>
            <w:tcW w:w="2645" w:type="dxa"/>
            <w:gridSpan w:val="2"/>
          </w:tcPr>
          <w:p w14:paraId="7C406350" w14:textId="23CB86FF" w:rsidR="00373B93" w:rsidRPr="00DC0850" w:rsidRDefault="00373B93" w:rsidP="00C2721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0000</w:t>
            </w:r>
            <w:ins w:id="523" w:author="唐 圣凯" w:date="2021-10-28T18:19:00Z">
              <w:r w:rsidR="007E6F1A">
                <w:rPr>
                  <w:rFonts w:hint="eastAsia"/>
                  <w:noProof/>
                  <w:sz w:val="24"/>
                </w:rPr>
                <w:t>y</w:t>
              </w:r>
              <w:r w:rsidR="007E6F1A">
                <w:rPr>
                  <w:noProof/>
                  <w:sz w:val="24"/>
                </w:rPr>
                <w:t>uan</w:t>
              </w:r>
            </w:ins>
            <w:del w:id="524" w:author="唐 圣凯" w:date="2021-10-28T18:19:00Z">
              <w:r w:rsidDel="007E6F1A">
                <w:rPr>
                  <w:rFonts w:hint="eastAsia"/>
                  <w:noProof/>
                  <w:sz w:val="24"/>
                </w:rPr>
                <w:delText>元</w:delText>
              </w:r>
            </w:del>
          </w:p>
        </w:tc>
      </w:tr>
      <w:tr w:rsidR="00373B93" w:rsidRPr="00DC0850" w14:paraId="2B933600" w14:textId="77777777" w:rsidTr="007E6F1A">
        <w:trPr>
          <w:jc w:val="center"/>
        </w:trPr>
        <w:tc>
          <w:tcPr>
            <w:tcW w:w="2479" w:type="dxa"/>
            <w:gridSpan w:val="2"/>
          </w:tcPr>
          <w:p w14:paraId="1F185289" w14:textId="083D98D7" w:rsidR="00373B93" w:rsidRPr="00DC0850" w:rsidRDefault="007E6F1A" w:rsidP="00C2721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525" w:author="唐 圣凯" w:date="2021-10-28T18:18:00Z">
              <w:r>
                <w:rPr>
                  <w:rFonts w:hint="eastAsia"/>
                  <w:noProof/>
                  <w:sz w:val="24"/>
                </w:rPr>
                <w:t>D</w:t>
              </w:r>
              <w:r>
                <w:rPr>
                  <w:noProof/>
                  <w:sz w:val="24"/>
                </w:rPr>
                <w:t>eadline</w:t>
              </w:r>
            </w:ins>
            <w:del w:id="526" w:author="唐 圣凯" w:date="2021-10-28T18:18:00Z">
              <w:r w:rsidR="00373B93" w:rsidDel="007E6F1A">
                <w:rPr>
                  <w:rFonts w:hint="eastAsia"/>
                  <w:noProof/>
                  <w:sz w:val="24"/>
                </w:rPr>
                <w:delText>截止日期</w:delText>
              </w:r>
            </w:del>
          </w:p>
        </w:tc>
        <w:tc>
          <w:tcPr>
            <w:tcW w:w="1787" w:type="dxa"/>
          </w:tcPr>
          <w:p w14:paraId="03231D4D" w14:textId="78F96FFD" w:rsidR="00373B93" w:rsidRPr="00DC0850" w:rsidRDefault="007E6F1A" w:rsidP="00C2721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527" w:author="唐 圣凯" w:date="2021-10-28T18:19:00Z">
              <w:r>
                <w:rPr>
                  <w:noProof/>
                  <w:sz w:val="24"/>
                </w:rPr>
                <w:t>Day 3</w:t>
              </w:r>
            </w:ins>
            <w:del w:id="528" w:author="唐 圣凯" w:date="2021-10-28T18:18:00Z">
              <w:r w:rsidR="00373B93" w:rsidDel="007E6F1A">
                <w:rPr>
                  <w:rFonts w:hint="eastAsia"/>
                  <w:noProof/>
                  <w:sz w:val="24"/>
                </w:rPr>
                <w:delText>第</w:delText>
              </w:r>
              <w:r w:rsidR="00373B93" w:rsidDel="007E6F1A">
                <w:rPr>
                  <w:noProof/>
                  <w:sz w:val="24"/>
                </w:rPr>
                <w:delText>3</w:delText>
              </w:r>
            </w:del>
            <w:r w:rsidR="00373B93">
              <w:rPr>
                <w:noProof/>
                <w:sz w:val="24"/>
              </w:rPr>
              <w:t>0</w:t>
            </w:r>
            <w:del w:id="529" w:author="唐 圣凯" w:date="2021-10-28T18:18:00Z">
              <w:r w:rsidR="00373B93" w:rsidDel="007E6F1A">
                <w:rPr>
                  <w:rFonts w:hint="eastAsia"/>
                  <w:noProof/>
                  <w:sz w:val="24"/>
                </w:rPr>
                <w:delText>天</w:delText>
              </w:r>
            </w:del>
          </w:p>
        </w:tc>
        <w:tc>
          <w:tcPr>
            <w:tcW w:w="1462" w:type="dxa"/>
          </w:tcPr>
          <w:p w14:paraId="7527CA0B" w14:textId="16239D4F" w:rsidR="00373B93" w:rsidRPr="00DC0850" w:rsidRDefault="007E6F1A" w:rsidP="00C2721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530" w:author="唐 圣凯" w:date="2021-10-28T18:19:00Z">
              <w:r w:rsidRPr="00865CFA">
                <w:rPr>
                  <w:noProof/>
                  <w:sz w:val="24"/>
                </w:rPr>
                <w:t>Basic income</w:t>
              </w:r>
            </w:ins>
            <w:del w:id="531" w:author="唐 圣凯" w:date="2021-10-28T18:19:00Z">
              <w:r w:rsidR="00373B93" w:rsidDel="007E6F1A">
                <w:rPr>
                  <w:rFonts w:hint="eastAsia"/>
                  <w:noProof/>
                  <w:sz w:val="24"/>
                </w:rPr>
                <w:delText>基础收益</w:delText>
              </w:r>
            </w:del>
          </w:p>
        </w:tc>
        <w:tc>
          <w:tcPr>
            <w:tcW w:w="2645" w:type="dxa"/>
            <w:gridSpan w:val="2"/>
          </w:tcPr>
          <w:p w14:paraId="127EF53F" w14:textId="655B3954" w:rsidR="00373B93" w:rsidRPr="00DC0850" w:rsidRDefault="00373B93" w:rsidP="00C2721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noProof/>
                <w:sz w:val="24"/>
              </w:rPr>
              <w:t>1000</w:t>
            </w:r>
            <w:ins w:id="532" w:author="唐 圣凯" w:date="2021-10-28T18:19:00Z">
              <w:r w:rsidR="007E6F1A">
                <w:rPr>
                  <w:rFonts w:hint="eastAsia"/>
                  <w:noProof/>
                  <w:sz w:val="24"/>
                </w:rPr>
                <w:t>y</w:t>
              </w:r>
              <w:r w:rsidR="007E6F1A">
                <w:rPr>
                  <w:noProof/>
                  <w:sz w:val="24"/>
                </w:rPr>
                <w:t>uan</w:t>
              </w:r>
            </w:ins>
            <w:del w:id="533" w:author="唐 圣凯" w:date="2021-10-28T18:19:00Z">
              <w:r w:rsidDel="007E6F1A">
                <w:rPr>
                  <w:rFonts w:hint="eastAsia"/>
                  <w:noProof/>
                  <w:sz w:val="24"/>
                </w:rPr>
                <w:delText>元</w:delText>
              </w:r>
            </w:del>
          </w:p>
        </w:tc>
      </w:tr>
      <w:tr w:rsidR="00AF1FFB" w:rsidRPr="00DC0850" w14:paraId="3E961CBA" w14:textId="77777777" w:rsidTr="007E6F1A">
        <w:trPr>
          <w:jc w:val="center"/>
        </w:trPr>
        <w:tc>
          <w:tcPr>
            <w:tcW w:w="1203" w:type="dxa"/>
            <w:vMerge w:val="restart"/>
            <w:vAlign w:val="center"/>
          </w:tcPr>
          <w:p w14:paraId="498B55BF" w14:textId="4AD5DD50" w:rsidR="00AF1FFB" w:rsidRPr="00DC0850" w:rsidRDefault="007E6F1A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534" w:author="唐 圣凯" w:date="2021-10-28T18:19:00Z">
              <w:r>
                <w:rPr>
                  <w:kern w:val="0"/>
                  <w:sz w:val="24"/>
                </w:rPr>
                <w:t>R</w:t>
              </w:r>
              <w:r w:rsidRPr="00865CFA">
                <w:rPr>
                  <w:kern w:val="0"/>
                  <w:sz w:val="24"/>
                </w:rPr>
                <w:t>esources</w:t>
              </w:r>
            </w:ins>
            <w:del w:id="535" w:author="唐 圣凯" w:date="2021-10-28T18:19:00Z">
              <w:r w:rsidR="00AF1FFB" w:rsidDel="007E6F1A">
                <w:rPr>
                  <w:rFonts w:hint="eastAsia"/>
                  <w:kern w:val="0"/>
                  <w:sz w:val="24"/>
                </w:rPr>
                <w:delText>资源</w:delText>
              </w:r>
            </w:del>
          </w:p>
        </w:tc>
        <w:tc>
          <w:tcPr>
            <w:tcW w:w="1276" w:type="dxa"/>
            <w:vMerge w:val="restart"/>
            <w:vAlign w:val="center"/>
          </w:tcPr>
          <w:p w14:paraId="01655FA0" w14:textId="32C413BC" w:rsidR="00AF1FFB" w:rsidRPr="00DC0850" w:rsidRDefault="007E6F1A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536" w:author="唐 圣凯" w:date="2021-10-28T18:19:00Z">
              <w:r w:rsidRPr="00865CFA">
                <w:rPr>
                  <w:sz w:val="24"/>
                </w:rPr>
                <w:t>Mass per box</w:t>
              </w:r>
              <w:r w:rsidRPr="00DC0850">
                <w:rPr>
                  <w:kern w:val="0"/>
                  <w:sz w:val="24"/>
                </w:rPr>
                <w:t>（</w:t>
              </w:r>
              <w:r>
                <w:rPr>
                  <w:rFonts w:hint="eastAsia"/>
                  <w:kern w:val="0"/>
                  <w:sz w:val="24"/>
                </w:rPr>
                <w:t>k</w:t>
              </w:r>
              <w:r>
                <w:rPr>
                  <w:kern w:val="0"/>
                  <w:sz w:val="24"/>
                </w:rPr>
                <w:t>g</w:t>
              </w:r>
              <w:r>
                <w:rPr>
                  <w:rFonts w:hint="eastAsia"/>
                  <w:kern w:val="0"/>
                  <w:sz w:val="24"/>
                </w:rPr>
                <w:t>）</w:t>
              </w:r>
            </w:ins>
            <w:del w:id="537" w:author="唐 圣凯" w:date="2021-10-28T18:19:00Z">
              <w:r w:rsidR="00AF1FFB" w:rsidRPr="00DC0850" w:rsidDel="007E6F1A">
                <w:rPr>
                  <w:sz w:val="24"/>
                </w:rPr>
                <w:delText>每箱</w:delText>
              </w:r>
              <w:r w:rsidR="00AF1FFB" w:rsidRPr="00DC0850" w:rsidDel="007E6F1A">
                <w:rPr>
                  <w:kern w:val="0"/>
                  <w:sz w:val="24"/>
                </w:rPr>
                <w:delText>质量（千克）</w:delText>
              </w:r>
            </w:del>
          </w:p>
        </w:tc>
        <w:tc>
          <w:tcPr>
            <w:tcW w:w="1787" w:type="dxa"/>
            <w:vMerge w:val="restart"/>
            <w:vAlign w:val="center"/>
          </w:tcPr>
          <w:p w14:paraId="548E55AE" w14:textId="77777777" w:rsidR="007E6F1A" w:rsidRPr="00865CFA" w:rsidRDefault="007E6F1A" w:rsidP="007E6F1A">
            <w:pPr>
              <w:autoSpaceDE w:val="0"/>
              <w:autoSpaceDN w:val="0"/>
              <w:adjustRightInd w:val="0"/>
              <w:snapToGrid w:val="0"/>
              <w:jc w:val="center"/>
              <w:rPr>
                <w:ins w:id="538" w:author="唐 圣凯" w:date="2021-10-28T18:19:00Z"/>
                <w:kern w:val="0"/>
                <w:sz w:val="24"/>
              </w:rPr>
            </w:pPr>
            <w:ins w:id="539" w:author="唐 圣凯" w:date="2021-10-28T18:19:00Z">
              <w:r>
                <w:rPr>
                  <w:kern w:val="0"/>
                  <w:sz w:val="24"/>
                </w:rPr>
                <w:t>Basic</w:t>
              </w:r>
              <w:r w:rsidRPr="00865CFA">
                <w:rPr>
                  <w:kern w:val="0"/>
                  <w:sz w:val="24"/>
                </w:rPr>
                <w:t xml:space="preserve"> </w:t>
              </w:r>
              <w:r>
                <w:rPr>
                  <w:kern w:val="0"/>
                  <w:sz w:val="24"/>
                </w:rPr>
                <w:t>P</w:t>
              </w:r>
              <w:r w:rsidRPr="00865CFA">
                <w:rPr>
                  <w:kern w:val="0"/>
                  <w:sz w:val="24"/>
                </w:rPr>
                <w:t>rice</w:t>
              </w:r>
            </w:ins>
          </w:p>
          <w:p w14:paraId="29122B6F" w14:textId="7379CE92" w:rsidR="00AF1FFB" w:rsidDel="007E6F1A" w:rsidRDefault="007E6F1A" w:rsidP="007E6F1A">
            <w:pPr>
              <w:autoSpaceDE w:val="0"/>
              <w:autoSpaceDN w:val="0"/>
              <w:adjustRightInd w:val="0"/>
              <w:snapToGrid w:val="0"/>
              <w:jc w:val="center"/>
              <w:rPr>
                <w:del w:id="540" w:author="唐 圣凯" w:date="2021-10-28T18:19:00Z"/>
                <w:kern w:val="0"/>
                <w:sz w:val="24"/>
              </w:rPr>
            </w:pPr>
            <w:ins w:id="541" w:author="唐 圣凯" w:date="2021-10-28T18:19:00Z">
              <w:r w:rsidRPr="00865CFA">
                <w:rPr>
                  <w:kern w:val="0"/>
                  <w:sz w:val="24"/>
                </w:rPr>
                <w:t>(yuan / box)</w:t>
              </w:r>
            </w:ins>
            <w:del w:id="542" w:author="唐 圣凯" w:date="2021-10-28T18:19:00Z">
              <w:r w:rsidR="00AF1FFB" w:rsidDel="007E6F1A">
                <w:rPr>
                  <w:rFonts w:hint="eastAsia"/>
                  <w:kern w:val="0"/>
                  <w:sz w:val="24"/>
                </w:rPr>
                <w:delText>基准</w:delText>
              </w:r>
              <w:r w:rsidR="00AF1FFB" w:rsidRPr="00DC0850" w:rsidDel="007E6F1A">
                <w:rPr>
                  <w:kern w:val="0"/>
                  <w:sz w:val="24"/>
                </w:rPr>
                <w:delText>价格</w:delText>
              </w:r>
            </w:del>
          </w:p>
          <w:p w14:paraId="3918FE8B" w14:textId="4CCC4C0C"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del w:id="543" w:author="唐 圣凯" w:date="2021-10-28T18:19:00Z">
              <w:r w:rsidRPr="00DC0850" w:rsidDel="007E6F1A">
                <w:rPr>
                  <w:kern w:val="0"/>
                  <w:sz w:val="24"/>
                </w:rPr>
                <w:delText>（元</w:delText>
              </w:r>
              <w:r w:rsidRPr="00DC0850" w:rsidDel="007E6F1A">
                <w:rPr>
                  <w:kern w:val="0"/>
                  <w:sz w:val="24"/>
                </w:rPr>
                <w:delText>/</w:delText>
              </w:r>
              <w:r w:rsidRPr="00DC0850" w:rsidDel="007E6F1A">
                <w:rPr>
                  <w:kern w:val="0"/>
                  <w:sz w:val="24"/>
                </w:rPr>
                <w:delText>箱）</w:delText>
              </w:r>
            </w:del>
          </w:p>
        </w:tc>
        <w:tc>
          <w:tcPr>
            <w:tcW w:w="4107" w:type="dxa"/>
            <w:gridSpan w:val="3"/>
            <w:vAlign w:val="center"/>
          </w:tcPr>
          <w:p w14:paraId="0EE9E8D6" w14:textId="48D3E178" w:rsidR="00AF1FFB" w:rsidRPr="00DC0850" w:rsidRDefault="007E6F1A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544" w:author="唐 圣凯" w:date="2021-10-28T18:19:00Z">
              <w:r w:rsidRPr="00865CFA">
                <w:rPr>
                  <w:kern w:val="0"/>
                  <w:sz w:val="24"/>
                </w:rPr>
                <w:t>Basic consumption (box)</w:t>
              </w:r>
            </w:ins>
            <w:del w:id="545" w:author="唐 圣凯" w:date="2021-10-28T18:19:00Z">
              <w:r w:rsidR="00AF1FFB" w:rsidRPr="00DC0850" w:rsidDel="007E6F1A">
                <w:rPr>
                  <w:kern w:val="0"/>
                  <w:sz w:val="24"/>
                </w:rPr>
                <w:delText>基础消耗量（箱）</w:delText>
              </w:r>
            </w:del>
          </w:p>
        </w:tc>
      </w:tr>
      <w:tr w:rsidR="007E6F1A" w:rsidRPr="00DC0850" w14:paraId="6C9011BB" w14:textId="77777777" w:rsidTr="007E6F1A">
        <w:trPr>
          <w:jc w:val="center"/>
        </w:trPr>
        <w:tc>
          <w:tcPr>
            <w:tcW w:w="1203" w:type="dxa"/>
            <w:vMerge/>
            <w:vAlign w:val="center"/>
          </w:tcPr>
          <w:p w14:paraId="1FD8F43F" w14:textId="77777777" w:rsidR="007E6F1A" w:rsidRPr="00DC0850" w:rsidRDefault="007E6F1A" w:rsidP="007E6F1A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611EE535" w14:textId="77777777" w:rsidR="007E6F1A" w:rsidRPr="00DC0850" w:rsidRDefault="007E6F1A" w:rsidP="007E6F1A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787" w:type="dxa"/>
            <w:vMerge/>
            <w:vAlign w:val="center"/>
          </w:tcPr>
          <w:p w14:paraId="794C17AA" w14:textId="77777777" w:rsidR="007E6F1A" w:rsidRPr="00DC0850" w:rsidRDefault="007E6F1A" w:rsidP="007E6F1A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462" w:type="dxa"/>
            <w:vAlign w:val="center"/>
          </w:tcPr>
          <w:p w14:paraId="7734C6CC" w14:textId="5B5DC8AD" w:rsidR="007E6F1A" w:rsidRPr="00DC0850" w:rsidRDefault="007E6F1A" w:rsidP="007E6F1A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546" w:author="唐 圣凯" w:date="2021-10-28T18:19:00Z">
              <w:r>
                <w:rPr>
                  <w:kern w:val="0"/>
                  <w:sz w:val="24"/>
                </w:rPr>
                <w:t>S</w:t>
              </w:r>
              <w:r w:rsidRPr="00865CFA">
                <w:rPr>
                  <w:kern w:val="0"/>
                  <w:sz w:val="24"/>
                </w:rPr>
                <w:t>unny</w:t>
              </w:r>
            </w:ins>
            <w:del w:id="547" w:author="唐 圣凯" w:date="2021-10-28T18:19:00Z">
              <w:r w:rsidRPr="00DC0850" w:rsidDel="007E6F1A">
                <w:rPr>
                  <w:kern w:val="0"/>
                  <w:sz w:val="24"/>
                </w:rPr>
                <w:delText>晴朗</w:delText>
              </w:r>
            </w:del>
          </w:p>
        </w:tc>
        <w:tc>
          <w:tcPr>
            <w:tcW w:w="1417" w:type="dxa"/>
            <w:vAlign w:val="center"/>
          </w:tcPr>
          <w:p w14:paraId="3EBB6BA2" w14:textId="5636A13F" w:rsidR="007E6F1A" w:rsidRPr="00DC0850" w:rsidRDefault="007E6F1A" w:rsidP="007E6F1A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proofErr w:type="spellStart"/>
            <w:ins w:id="548" w:author="唐 圣凯" w:date="2021-10-28T18:19:00Z">
              <w:r>
                <w:rPr>
                  <w:rFonts w:hint="eastAsia"/>
                  <w:kern w:val="0"/>
                  <w:sz w:val="24"/>
                </w:rPr>
                <w:t>H</w:t>
              </w:r>
              <w:r>
                <w:rPr>
                  <w:kern w:val="0"/>
                  <w:sz w:val="24"/>
                </w:rPr>
                <w:t>igh</w:t>
              </w:r>
            </w:ins>
            <w:ins w:id="549" w:author="唐 圣凯" w:date="2021-10-28T18:20:00Z">
              <w:r>
                <w:rPr>
                  <w:kern w:val="0"/>
                  <w:sz w:val="24"/>
                </w:rPr>
                <w:t>Tem</w:t>
              </w:r>
            </w:ins>
            <w:ins w:id="550" w:author="Mahfuz Ronnie" w:date="2021-11-26T22:14:00Z">
              <w:r w:rsidR="004813D9">
                <w:rPr>
                  <w:kern w:val="0"/>
                  <w:sz w:val="24"/>
                </w:rPr>
                <w:t>p</w:t>
              </w:r>
            </w:ins>
            <w:proofErr w:type="spellEnd"/>
            <w:del w:id="551" w:author="唐 圣凯" w:date="2021-10-28T18:19:00Z">
              <w:r w:rsidRPr="00DC0850" w:rsidDel="007E6F1A">
                <w:rPr>
                  <w:kern w:val="0"/>
                  <w:sz w:val="24"/>
                </w:rPr>
                <w:delText>高温</w:delText>
              </w:r>
            </w:del>
          </w:p>
        </w:tc>
        <w:tc>
          <w:tcPr>
            <w:tcW w:w="1228" w:type="dxa"/>
            <w:vAlign w:val="center"/>
          </w:tcPr>
          <w:p w14:paraId="371CF281" w14:textId="076E1B69" w:rsidR="007E6F1A" w:rsidRPr="00DC0850" w:rsidRDefault="007E6F1A" w:rsidP="007E6F1A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kern w:val="0"/>
                <w:sz w:val="24"/>
              </w:rPr>
            </w:pPr>
            <w:ins w:id="552" w:author="唐 圣凯" w:date="2021-10-28T18:19:00Z">
              <w:r w:rsidRPr="00865CFA">
                <w:rPr>
                  <w:kern w:val="0"/>
                  <w:sz w:val="24"/>
                </w:rPr>
                <w:t>Sandstorm</w:t>
              </w:r>
            </w:ins>
            <w:del w:id="553" w:author="唐 圣凯" w:date="2021-10-28T18:19:00Z">
              <w:r w:rsidRPr="00DC0850" w:rsidDel="002C349D">
                <w:rPr>
                  <w:kern w:val="0"/>
                  <w:sz w:val="24"/>
                </w:rPr>
                <w:delText>沙暴</w:delText>
              </w:r>
            </w:del>
          </w:p>
        </w:tc>
      </w:tr>
      <w:tr w:rsidR="007E6F1A" w:rsidRPr="00DC0850" w14:paraId="71B70898" w14:textId="77777777" w:rsidTr="007E6F1A">
        <w:trPr>
          <w:jc w:val="center"/>
        </w:trPr>
        <w:tc>
          <w:tcPr>
            <w:tcW w:w="1203" w:type="dxa"/>
            <w:vAlign w:val="center"/>
          </w:tcPr>
          <w:p w14:paraId="6E052F16" w14:textId="432F4DF0" w:rsidR="007E6F1A" w:rsidRPr="00DC0850" w:rsidRDefault="007E6F1A" w:rsidP="007E6F1A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554" w:author="唐 圣凯" w:date="2021-10-28T18:22:00Z">
              <w:r>
                <w:rPr>
                  <w:kern w:val="0"/>
                  <w:sz w:val="24"/>
                </w:rPr>
                <w:t>Water</w:t>
              </w:r>
            </w:ins>
            <w:del w:id="555" w:author="唐 圣凯" w:date="2021-10-28T18:22:00Z">
              <w:r w:rsidRPr="00DC0850" w:rsidDel="007E6F1A">
                <w:rPr>
                  <w:kern w:val="0"/>
                  <w:sz w:val="24"/>
                </w:rPr>
                <w:delText>水</w:delText>
              </w:r>
            </w:del>
          </w:p>
        </w:tc>
        <w:tc>
          <w:tcPr>
            <w:tcW w:w="1276" w:type="dxa"/>
            <w:vAlign w:val="center"/>
          </w:tcPr>
          <w:p w14:paraId="57EC5E72" w14:textId="77777777" w:rsidR="007E6F1A" w:rsidRPr="00DC0850" w:rsidRDefault="007E6F1A" w:rsidP="007E6F1A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3</w:t>
            </w:r>
          </w:p>
        </w:tc>
        <w:tc>
          <w:tcPr>
            <w:tcW w:w="1787" w:type="dxa"/>
            <w:vAlign w:val="center"/>
          </w:tcPr>
          <w:p w14:paraId="21F01435" w14:textId="77777777" w:rsidR="007E6F1A" w:rsidRPr="00DC0850" w:rsidRDefault="007E6F1A" w:rsidP="007E6F1A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5</w:t>
            </w:r>
          </w:p>
        </w:tc>
        <w:tc>
          <w:tcPr>
            <w:tcW w:w="1462" w:type="dxa"/>
            <w:vAlign w:val="center"/>
          </w:tcPr>
          <w:p w14:paraId="1243F219" w14:textId="77777777" w:rsidR="007E6F1A" w:rsidRPr="00DC0850" w:rsidRDefault="007E6F1A" w:rsidP="007E6F1A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3</w:t>
            </w:r>
          </w:p>
        </w:tc>
        <w:tc>
          <w:tcPr>
            <w:tcW w:w="1417" w:type="dxa"/>
            <w:vAlign w:val="center"/>
          </w:tcPr>
          <w:p w14:paraId="53AB6F70" w14:textId="77777777" w:rsidR="007E6F1A" w:rsidRPr="00DC0850" w:rsidRDefault="007E6F1A" w:rsidP="007E6F1A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9</w:t>
            </w:r>
          </w:p>
        </w:tc>
        <w:tc>
          <w:tcPr>
            <w:tcW w:w="1228" w:type="dxa"/>
            <w:vAlign w:val="center"/>
          </w:tcPr>
          <w:p w14:paraId="72DF0B07" w14:textId="77777777" w:rsidR="007E6F1A" w:rsidRPr="00DC0850" w:rsidRDefault="007E6F1A" w:rsidP="007E6F1A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 w:rsidRPr="00DC0850">
              <w:rPr>
                <w:kern w:val="0"/>
                <w:sz w:val="24"/>
              </w:rPr>
              <w:t>0</w:t>
            </w:r>
          </w:p>
        </w:tc>
      </w:tr>
      <w:tr w:rsidR="007E6F1A" w:rsidRPr="00DC0850" w14:paraId="13FCB95E" w14:textId="77777777" w:rsidTr="007E6F1A">
        <w:trPr>
          <w:jc w:val="center"/>
        </w:trPr>
        <w:tc>
          <w:tcPr>
            <w:tcW w:w="1203" w:type="dxa"/>
            <w:vAlign w:val="center"/>
          </w:tcPr>
          <w:p w14:paraId="15D1B591" w14:textId="28443182" w:rsidR="007E6F1A" w:rsidRPr="00DC0850" w:rsidRDefault="007E6F1A" w:rsidP="007E6F1A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ins w:id="556" w:author="唐 圣凯" w:date="2021-10-28T18:22:00Z">
              <w:r>
                <w:rPr>
                  <w:rFonts w:hint="eastAsia"/>
                  <w:kern w:val="0"/>
                  <w:sz w:val="24"/>
                </w:rPr>
                <w:t>F</w:t>
              </w:r>
              <w:r>
                <w:rPr>
                  <w:kern w:val="0"/>
                  <w:sz w:val="24"/>
                </w:rPr>
                <w:t>ood</w:t>
              </w:r>
            </w:ins>
            <w:del w:id="557" w:author="唐 圣凯" w:date="2021-10-28T18:22:00Z">
              <w:r w:rsidRPr="00DC0850" w:rsidDel="007E6F1A">
                <w:rPr>
                  <w:kern w:val="0"/>
                  <w:sz w:val="24"/>
                </w:rPr>
                <w:delText>食物</w:delText>
              </w:r>
            </w:del>
          </w:p>
        </w:tc>
        <w:tc>
          <w:tcPr>
            <w:tcW w:w="1276" w:type="dxa"/>
            <w:vAlign w:val="center"/>
          </w:tcPr>
          <w:p w14:paraId="292F4961" w14:textId="77777777" w:rsidR="007E6F1A" w:rsidRPr="00DC0850" w:rsidRDefault="007E6F1A" w:rsidP="007E6F1A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2</w:t>
            </w:r>
          </w:p>
        </w:tc>
        <w:tc>
          <w:tcPr>
            <w:tcW w:w="1787" w:type="dxa"/>
            <w:vAlign w:val="center"/>
          </w:tcPr>
          <w:p w14:paraId="161ECF94" w14:textId="77777777" w:rsidR="007E6F1A" w:rsidRPr="00DC0850" w:rsidRDefault="007E6F1A" w:rsidP="007E6F1A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10</w:t>
            </w:r>
          </w:p>
        </w:tc>
        <w:tc>
          <w:tcPr>
            <w:tcW w:w="1462" w:type="dxa"/>
            <w:vAlign w:val="center"/>
          </w:tcPr>
          <w:p w14:paraId="370E233A" w14:textId="77777777" w:rsidR="007E6F1A" w:rsidRPr="00DC0850" w:rsidRDefault="007E6F1A" w:rsidP="007E6F1A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4</w:t>
            </w:r>
          </w:p>
        </w:tc>
        <w:tc>
          <w:tcPr>
            <w:tcW w:w="1417" w:type="dxa"/>
            <w:vAlign w:val="center"/>
          </w:tcPr>
          <w:p w14:paraId="346A4655" w14:textId="77777777" w:rsidR="007E6F1A" w:rsidRPr="00DC0850" w:rsidRDefault="007E6F1A" w:rsidP="007E6F1A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9</w:t>
            </w:r>
          </w:p>
        </w:tc>
        <w:tc>
          <w:tcPr>
            <w:tcW w:w="1228" w:type="dxa"/>
            <w:vAlign w:val="center"/>
          </w:tcPr>
          <w:p w14:paraId="6C18F1AF" w14:textId="77777777" w:rsidR="007E6F1A" w:rsidRPr="00DC0850" w:rsidRDefault="007E6F1A" w:rsidP="007E6F1A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 w:rsidRPr="00DC0850">
              <w:rPr>
                <w:kern w:val="0"/>
                <w:sz w:val="24"/>
              </w:rPr>
              <w:t>0</w:t>
            </w:r>
          </w:p>
        </w:tc>
      </w:tr>
    </w:tbl>
    <w:p w14:paraId="6160091D" w14:textId="77777777" w:rsidR="003A5705" w:rsidRDefault="003A5705" w:rsidP="003A5705">
      <w:pPr>
        <w:rPr>
          <w:rFonts w:ascii="Times New Roman" w:hAnsi="Times New Roman" w:cs="Times New Roman"/>
          <w:noProof/>
          <w:sz w:val="24"/>
        </w:rPr>
      </w:pPr>
    </w:p>
    <w:p w14:paraId="3C4A7FB1" w14:textId="785A39CC" w:rsidR="003A5705" w:rsidRDefault="007E6F1A" w:rsidP="003A5705">
      <w:pPr>
        <w:rPr>
          <w:rFonts w:ascii="Times New Roman" w:hAnsi="Times New Roman" w:cs="Times New Roman"/>
          <w:noProof/>
          <w:sz w:val="24"/>
        </w:rPr>
      </w:pPr>
      <w:ins w:id="558" w:author="唐 圣凯" w:date="2021-10-28T18:20:00Z">
        <w:r w:rsidRPr="007E6F1A">
          <w:rPr>
            <w:rFonts w:ascii="Times New Roman" w:hAnsi="Times New Roman" w:cs="Times New Roman"/>
            <w:noProof/>
            <w:sz w:val="24"/>
          </w:rPr>
          <w:t>Weather: players only know the weather conditions of the day, but it is known that there are few sandstorms in 30 days.</w:t>
        </w:r>
      </w:ins>
      <w:del w:id="559" w:author="唐 圣凯" w:date="2021-10-28T18:20:00Z">
        <w:r w:rsidR="003A5705" w:rsidDel="007E6F1A">
          <w:rPr>
            <w:rFonts w:ascii="Times New Roman" w:hAnsi="Times New Roman" w:cs="Times New Roman" w:hint="eastAsia"/>
            <w:noProof/>
            <w:sz w:val="24"/>
          </w:rPr>
          <w:delText>天气状况：</w:delText>
        </w:r>
        <w:r w:rsidR="003A5705" w:rsidRPr="00520A15" w:rsidDel="007E6F1A">
          <w:rPr>
            <w:rFonts w:hint="eastAsia"/>
            <w:sz w:val="24"/>
          </w:rPr>
          <w:delText>玩家仅知道当天的天气状况</w:delText>
        </w:r>
        <w:r w:rsidR="003A5705" w:rsidDel="007E6F1A">
          <w:rPr>
            <w:rFonts w:hint="eastAsia"/>
            <w:sz w:val="24"/>
          </w:rPr>
          <w:delText>，但已知</w:delText>
        </w:r>
        <w:r w:rsidR="003A5705" w:rsidDel="007E6F1A">
          <w:rPr>
            <w:rFonts w:ascii="Times New Roman" w:hAnsi="Times New Roman" w:cs="Times New Roman"/>
            <w:noProof/>
            <w:sz w:val="24"/>
          </w:rPr>
          <w:delText>30</w:delText>
        </w:r>
        <w:r w:rsidR="003A5705" w:rsidDel="007E6F1A">
          <w:rPr>
            <w:rFonts w:ascii="Times New Roman" w:hAnsi="Times New Roman" w:cs="Times New Roman" w:hint="eastAsia"/>
            <w:noProof/>
            <w:sz w:val="24"/>
          </w:rPr>
          <w:delText>天内较少出现沙暴气候。</w:delText>
        </w:r>
      </w:del>
    </w:p>
    <w:p w14:paraId="11118132" w14:textId="77777777" w:rsidR="003A5705" w:rsidRDefault="003A5705" w:rsidP="003A5705">
      <w:pPr>
        <w:rPr>
          <w:rFonts w:ascii="Times New Roman" w:hAnsi="Times New Roman" w:cs="Times New Roman"/>
          <w:noProof/>
          <w:sz w:val="24"/>
        </w:rPr>
      </w:pPr>
    </w:p>
    <w:p w14:paraId="6796111C" w14:textId="781B3580" w:rsidR="003A5705" w:rsidRDefault="007E6F1A" w:rsidP="003A5705">
      <w:pPr>
        <w:rPr>
          <w:rFonts w:ascii="Times New Roman" w:hAnsi="Times New Roman" w:cs="Times New Roman"/>
          <w:noProof/>
          <w:sz w:val="24"/>
        </w:rPr>
      </w:pPr>
      <w:ins w:id="560" w:author="唐 圣凯" w:date="2021-10-28T18:20:00Z">
        <w:r>
          <w:rPr>
            <w:rFonts w:ascii="Times New Roman" w:hAnsi="Times New Roman" w:cs="Times New Roman" w:hint="eastAsia"/>
            <w:noProof/>
            <w:sz w:val="24"/>
          </w:rPr>
          <w:t>M</w:t>
        </w:r>
        <w:r>
          <w:rPr>
            <w:rFonts w:ascii="Times New Roman" w:hAnsi="Times New Roman" w:cs="Times New Roman"/>
            <w:noProof/>
            <w:sz w:val="24"/>
          </w:rPr>
          <w:t>ap</w:t>
        </w:r>
      </w:ins>
      <w:del w:id="561" w:author="唐 圣凯" w:date="2021-10-28T18:20:00Z">
        <w:r w:rsidR="003A5705" w:rsidDel="007E6F1A">
          <w:rPr>
            <w:rFonts w:ascii="Times New Roman" w:hAnsi="Times New Roman" w:cs="Times New Roman" w:hint="eastAsia"/>
            <w:noProof/>
            <w:sz w:val="24"/>
          </w:rPr>
          <w:delText>地图</w:delText>
        </w:r>
      </w:del>
      <w:r w:rsidR="003A5705">
        <w:rPr>
          <w:rFonts w:ascii="Times New Roman" w:hAnsi="Times New Roman" w:cs="Times New Roman" w:hint="eastAsia"/>
          <w:noProof/>
          <w:sz w:val="24"/>
        </w:rPr>
        <w:t>：</w:t>
      </w:r>
    </w:p>
    <w:p w14:paraId="031B56FC" w14:textId="77777777" w:rsidR="003A5705" w:rsidRDefault="003A5705" w:rsidP="003A5705">
      <w:pPr>
        <w:rPr>
          <w:rFonts w:ascii="Times New Roman" w:hAnsi="Times New Roman" w:cs="Times New Roman"/>
          <w:sz w:val="24"/>
        </w:rPr>
      </w:pPr>
    </w:p>
    <w:p w14:paraId="4AE4C608" w14:textId="77777777" w:rsidR="003A5705" w:rsidRDefault="00127A91" w:rsidP="003A57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 w14:anchorId="0E343718">
          <v:group id="组合 559" o:spid="_x0000_s2561" style="position:absolute;left:0;text-align:left;margin-left:79.7pt;margin-top:19.95pt;width:283.5pt;height:283.4pt;z-index:251676672;mso-width-relative:margin" coordsize="36004,35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">
            <v:shape id="_x0000_s2562" type="#_x0000_t202" style="position:absolute;left:15583;top:22225;width:4851;height:48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" filled="f" stroked="f">
              <v:textbox style="mso-next-textbox:#_x0000_s2562;mso-fit-shape-to-text:t">
                <w:txbxContent>
                  <w:p w14:paraId="6ABD609E" w14:textId="55383CFD" w:rsidR="006522D8" w:rsidRDefault="00865CFA" w:rsidP="003A5705">
                    <w:pPr>
                      <w:pStyle w:val="NormalWeb"/>
                      <w:jc w:val="center"/>
                    </w:pPr>
                    <w:ins w:id="562" w:author="唐 圣凯" w:date="2021-10-28T17:57:00Z"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M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1"/>
                          <w:szCs w:val="21"/>
                        </w:rPr>
                        <w:t>ine</w:t>
                      </w:r>
                    </w:ins>
                    <w:del w:id="563" w:author="唐 圣凯" w:date="2021-10-28T17:57:00Z">
                      <w:r w:rsidR="006522D8" w:rsidDel="00865CFA">
                        <w:rPr>
                          <w:rFonts w:ascii="Times New Roman" w:hAnsi="Times New Roman" w:cs="Times New Roman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delText>矿山</w:delText>
                      </w:r>
                    </w:del>
                    <w:r w:rsidR="006522D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18</w:t>
                    </w:r>
                  </w:p>
                </w:txbxContent>
              </v:textbox>
            </v:shape>
            <v:shape id="_x0000_s2563" type="#_x0000_t202" style="position:absolute;left:23044;top:16014;width:4851;height:68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" filled="f" stroked="f">
              <v:textbox style="mso-next-textbox:#_x0000_s2563;mso-fit-shape-to-text:t">
                <w:txbxContent>
                  <w:p w14:paraId="74C5CF0C" w14:textId="670F9EFA" w:rsidR="00865CFA" w:rsidRDefault="00865CFA" w:rsidP="003A5705">
                    <w:pPr>
                      <w:pStyle w:val="NormalWeb"/>
                      <w:jc w:val="center"/>
                      <w:rPr>
                        <w:ins w:id="564" w:author="唐 圣凯" w:date="2021-10-28T17:57:00Z"/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</w:pPr>
                    <w:ins w:id="565" w:author="唐 圣凯" w:date="2021-10-28T17:57:00Z"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1"/>
                          <w:szCs w:val="21"/>
                        </w:rPr>
                        <w:t>V</w:t>
                      </w:r>
                      <w:r w:rsidRPr="00865CFA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1"/>
                          <w:szCs w:val="21"/>
                        </w:rPr>
                        <w:t>ill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1"/>
                          <w:szCs w:val="21"/>
                        </w:rPr>
                        <w:t>a</w:t>
                      </w:r>
                      <w:r w:rsidRPr="00865CFA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1"/>
                          <w:szCs w:val="21"/>
                        </w:rPr>
                        <w:t>ge</w:t>
                      </w:r>
                    </w:ins>
                  </w:p>
                  <w:p w14:paraId="23AD2D0C" w14:textId="1010EFA2" w:rsidR="006522D8" w:rsidRDefault="006522D8" w:rsidP="003A5705">
                    <w:pPr>
                      <w:pStyle w:val="NormalWeb"/>
                      <w:jc w:val="center"/>
                    </w:pPr>
                    <w:del w:id="566" w:author="唐 圣凯" w:date="2021-10-28T17:57:00Z">
                      <w:r w:rsidDel="00865CFA">
                        <w:rPr>
                          <w:rFonts w:ascii="Times New Roman" w:hAnsi="Times New Roman" w:cs="Times New Roman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delText>村庄</w:delText>
                      </w:r>
                    </w:del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14</w:t>
                    </w:r>
                  </w:p>
                </w:txbxContent>
              </v:textbox>
            </v:shape>
            <v:group id="组合 237" o:spid="_x0000_s2564" style="position:absolute;width:36004;height:35991" coordsize="5670,5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ugJ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kK7idCUdAbq4AAAD//wMAUEsBAi0AFAAGAAgAAAAhANvh9svuAAAAhQEAABMAAAAAAAAA&#10;AAAAAAAAAAAAAFtDb250ZW50X1R5cGVzXS54bWxQSwECLQAUAAYACAAAACEAWvQsW78AAAAVAQAA&#10;CwAAAAAAAAAAAAAAAAAfAQAAX3JlbHMvLnJlbHNQSwECLQAUAAYACAAAACEAEgroCcYAAADcAAAA&#10;DwAAAAAAAAAAAAAAAAAHAgAAZHJzL2Rvd25yZXYueG1sUEsFBgAAAAADAAMAtwAAAPoCAAAAAA==&#10;">
              <v:group id="组合 563" o:spid="_x0000_s2565" style="position:absolute;width:5670;height:5669" coordsize="5670,5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2S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CkS7ieCUdAri8AAAD//wMAUEsBAi0AFAAGAAgAAAAhANvh9svuAAAAhQEAABMAAAAAAAAA&#10;AAAAAAAAAAAAAFtDb250ZW50X1R5cGVzXS54bWxQSwECLQAUAAYACAAAACEAWvQsW78AAAAVAQAA&#10;CwAAAAAAAAAAAAAAAAAfAQAAX3JlbHMvLnJlbHNQSwECLQAUAAYACAAAACEAfUZNksYAAADcAAAA&#10;DwAAAAAAAAAAAAAAAAAHAgAAZHJzL2Rvd25yZXYueG1sUEsFBgAAAAADAAMAtwAAAPoCAAAAAA==&#10;">
                <v:rect id="矩形 564" o:spid="_x0000_s2566" style="position:absolute;left:1;width:5669;height:566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" filled="f" strokecolor="#1f4d78 [1604]" strokeweight="2.25pt"/>
                <v:group id="组合 565" o:spid="_x0000_s2567" style="position:absolute;left:1;top:907;width:1134;height:453" coordorigin="1,9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3B9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">
                  <o:lock v:ext="edit" aspectratio="t"/>
                  <v:shape id="弧形 566" o:spid="_x0000_s2568" style="position:absolute;left:2552;top:907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567" o:spid="_x0000_s2569" style="position:absolute;visibility:visible" from="1,2608" to="2552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" strokecolor="#1f4d78 [1604]" strokeweight="2.25pt">
                    <v:stroke joinstyle="miter"/>
                  </v:line>
                  <v:line id="直接连接符 568" o:spid="_x0000_s2570" style="position:absolute;visibility:visible" from="5954,2608" to="8505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" strokecolor="#1f4d78 [1604]" strokeweight="2.25pt">
                    <v:stroke joinstyle="miter"/>
                  </v:line>
                </v:group>
                <v:group id="组合 569" o:spid="_x0000_s2571" style="position:absolute;left:1;top:2040;width:1134;height:453" coordorigin="1,2040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p4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">
                  <o:lock v:ext="edit" aspectratio="t"/>
                  <v:shape id="弧形 570" o:spid="_x0000_s2572" style="position:absolute;left:2552;top:2040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571" o:spid="_x0000_s2573" style="position:absolute;visibility:visible" from="1,3741" to="2552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" strokecolor="#1f4d78 [1604]" strokeweight="2.25pt">
                    <v:stroke joinstyle="miter"/>
                  </v:line>
                  <v:line id="直接连接符 572" o:spid="_x0000_s2574" style="position:absolute;visibility:visible" from="5954,3741" to="8505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" strokecolor="#1f4d78 [1604]" strokeweight="2.25pt">
                    <v:stroke joinstyle="miter"/>
                  </v:line>
                </v:group>
                <v:group id="组合 573" o:spid="_x0000_s2575" style="position:absolute;left:2269;top:907;width:1134;height:453" coordorigin="2269,9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9tP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hflvB7JhwBuf4BAAD//wMAUEsBAi0AFAAGAAgAAAAhANvh9svuAAAAhQEAABMAAAAAAAAA&#10;AAAAAAAAAAAAAFtDb250ZW50X1R5cGVzXS54bWxQSwECLQAUAAYACAAAACEAWvQsW78AAAAVAQAA&#10;CwAAAAAAAAAAAAAAAAAfAQAAX3JlbHMvLnJlbHNQSwECLQAUAAYACAAAACEA+J/bT8YAAADcAAAA&#10;DwAAAAAAAAAAAAAAAAAHAgAAZHJzL2Rvd25yZXYueG1sUEsFBgAAAAADAAMAtwAAAPoCAAAAAA==&#10;">
                  <o:lock v:ext="edit" aspectratio="t"/>
                  <v:shape id="弧形 574" o:spid="_x0000_s2576" style="position:absolute;left:4820;top:907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575" o:spid="_x0000_s2577" style="position:absolute;visibility:visible" from="2269,2608" to="4820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" strokecolor="#1f4d78 [1604]" strokeweight="2.25pt">
                    <v:stroke joinstyle="miter"/>
                  </v:line>
                  <v:line id="直接连接符 248" o:spid="_x0000_s2578" style="position:absolute;visibility:visible" from="8222,2608" to="10773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" strokecolor="#1f4d78 [1604]" strokeweight="2.25pt">
                    <v:stroke joinstyle="miter"/>
                  </v:line>
                </v:group>
                <v:group id="组合 275" o:spid="_x0000_s2579" style="position:absolute;left:2269;top:2040;width:1134;height:453" coordorigin="2269,2040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<o:lock v:ext="edit" aspectratio="t"/>
                  <v:shape id="弧形 283" o:spid="_x0000_s2580" style="position:absolute;left:4820;top:2040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287" o:spid="_x0000_s2581" style="position:absolute;visibility:visible" from="2269,3741" to="4820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" strokecolor="#1f4d78 [1604]" strokeweight="2.25pt">
                    <v:stroke joinstyle="miter"/>
                  </v:line>
                  <v:line id="直接连接符 289" o:spid="_x0000_s2582" style="position:absolute;visibility:visible" from="8222,3741" to="10773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576" o:spid="_x0000_s2583" style="position:absolute;left:4536;top:906;width:1134;height:453" coordorigin="4536,90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HjX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">
                  <o:lock v:ext="edit" aspectratio="t"/>
                  <v:shape id="弧形 577" o:spid="_x0000_s2584" style="position:absolute;left:7087;top:906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578" o:spid="_x0000_s2585" style="position:absolute;visibility:visible" from="4536,2607" to="7087,2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" strokecolor="#1f4d78 [1604]" strokeweight="2.25pt">
                    <v:stroke joinstyle="miter"/>
                  </v:line>
                  <v:line id="直接连接符 579" o:spid="_x0000_s2586" style="position:absolute;visibility:visible" from="10489,2607" to="13040,2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" strokecolor="#1f4d78 [1604]" strokeweight="2.25pt">
                    <v:stroke joinstyle="miter"/>
                  </v:line>
                </v:group>
                <v:group id="组合 580" o:spid="_x0000_s2587" style="position:absolute;left:4536;top:2040;width:1134;height:453" coordorigin="4536,2040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DUf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">
                  <o:lock v:ext="edit" aspectratio="t"/>
                  <v:shape id="弧形 581" o:spid="_x0000_s2588" style="position:absolute;left:7087;top:2040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582" o:spid="_x0000_s2589" style="position:absolute;visibility:visible" from="4536,3741" to="7087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" strokecolor="#1f4d78 [1604]" strokeweight="2.25pt">
                    <v:stroke joinstyle="miter"/>
                  </v:line>
                  <v:line id="直接连接符 583" o:spid="_x0000_s2590" style="position:absolute;visibility:visible" from="10489,3741" to="13040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584" o:spid="_x0000_s2591" style="position:absolute;left:2836;top:356;width:1134;height:453;rotation:90" coordorigin="2836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">
                  <o:lock v:ext="edit" aspectratio="t"/>
                  <v:shape id="弧形 585" o:spid="_x0000_s2592" style="position:absolute;left:5387;top:356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586" o:spid="_x0000_s2593" style="position:absolute;visibility:visible" from="2836,2057" to="5387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" strokecolor="#1f4d78 [1604]" strokeweight="2.25pt">
                    <v:stroke joinstyle="miter"/>
                  </v:line>
                  <v:line id="直接连接符 587" o:spid="_x0000_s2594" style="position:absolute;visibility:visible" from="8789,2057" to="11340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588" o:spid="_x0000_s2595" style="position:absolute;left:567;top:356;width:1134;height:453;rotation:90" coordorigin="567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">
                  <o:lock v:ext="edit" aspectratio="t"/>
                  <v:shape id="弧形 589" o:spid="_x0000_s2596" style="position:absolute;left:3118;top:356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590" o:spid="_x0000_s2597" style="position:absolute;visibility:visible" from="567,2057" to="3118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" strokecolor="#1f4d78 [1604]" strokeweight="2.25pt">
                    <v:stroke joinstyle="miter"/>
                  </v:line>
                  <v:line id="直接连接符 591" o:spid="_x0000_s2598" style="position:absolute;visibility:visible" from="6520,2057" to="9071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" strokecolor="#1f4d78 [1604]" strokeweight="2.25pt">
                    <v:stroke joinstyle="miter"/>
                  </v:line>
                </v:group>
                <v:group id="组合 592" o:spid="_x0000_s2599" style="position:absolute;left:1701;top:356;width:1134;height:453;rotation:90" coordorigin="1701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">
                  <o:lock v:ext="edit" aspectratio="t"/>
                  <v:shape id="弧形 593" o:spid="_x0000_s2600" style="position:absolute;left:4252;top:356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594" o:spid="_x0000_s2601" style="position:absolute;visibility:visible" from="1701,2057" to="4252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" strokecolor="#1f4d78 [1604]" strokeweight="2.25pt">
                    <v:stroke joinstyle="miter"/>
                  </v:line>
                  <v:line id="直接连接符 595" o:spid="_x0000_s2602" style="position:absolute;visibility:visible" from="7654,2057" to="10205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596" o:spid="_x0000_s2603" style="position:absolute;left:3969;top:356;width:1134;height:453;rotation:90" coordorigin="3969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">
                  <o:lock v:ext="edit" aspectratio="t"/>
                  <v:shape id="弧形 597" o:spid="_x0000_s2604" style="position:absolute;left:6520;top:356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598" o:spid="_x0000_s2605" style="position:absolute;visibility:visible" from="3969,2057" to="6520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" strokecolor="#1f4d78 [1604]" strokeweight="2.25pt">
                    <v:stroke joinstyle="miter"/>
                  </v:line>
                  <v:line id="直接连接符 599" o:spid="_x0000_s2606" style="position:absolute;visibility:visible" from="9922,2057" to="12473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00" o:spid="_x0000_s2607" style="position:absolute;left:567;top:2607;width:1134;height:453;rotation:90" coordorigin="567,26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">
                  <o:lock v:ext="edit" aspectratio="t"/>
                  <v:shape id="弧形 601" o:spid="_x0000_s2608" style="position:absolute;left:3118;top:2607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02" o:spid="_x0000_s2609" style="position:absolute;visibility:visible" from="567,4308" to="3118,4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" strokecolor="#1f4d78 [1604]" strokeweight="2.25pt">
                    <v:stroke joinstyle="miter"/>
                  </v:line>
                  <v:line id="直接连接符 603" o:spid="_x0000_s2610" style="position:absolute;visibility:visible" from="6520,4308" to="9071,4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" strokecolor="#1f4d78 [1604]" strokeweight="2.25pt">
                    <v:stroke joinstyle="miter"/>
                  </v:line>
                </v:group>
                <v:group id="组合 604" o:spid="_x0000_s2611" style="position:absolute;left:1702;top:2607;width:1134;height:453;rotation:90" coordorigin="1702,26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">
                  <o:lock v:ext="edit" aspectratio="t"/>
                  <v:shape id="弧形 605" o:spid="_x0000_s2612" style="position:absolute;left:4253;top:2607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06" o:spid="_x0000_s2613" style="position:absolute;visibility:visible" from="1702,4308" to="4253,4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" strokecolor="#1f4d78 [1604]" strokeweight="2.25pt">
                    <v:stroke joinstyle="miter"/>
                  </v:line>
                  <v:line id="直接连接符 607" o:spid="_x0000_s2614" style="position:absolute;visibility:visible" from="7655,4308" to="10206,4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" strokecolor="#1f4d78 [1604]" strokeweight="2.25pt">
                    <v:stroke joinstyle="miter"/>
                  </v:line>
                </v:group>
                <v:group id="组合 608" o:spid="_x0000_s2615" style="position:absolute;left:2836;top:2608;width:1134;height:453;rotation:90" coordorigin="2836,26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">
                  <o:lock v:ext="edit" aspectratio="t"/>
                  <v:shape id="弧形 609" o:spid="_x0000_s2616" style="position:absolute;left:5387;top:26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10" o:spid="_x0000_s2617" style="position:absolute;visibility:visible" from="2836,4309" to="5387,4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" strokecolor="#1f4d78 [1604]" strokeweight="2.25pt">
                    <v:stroke joinstyle="miter"/>
                  </v:line>
                  <v:line id="直接连接符 611" o:spid="_x0000_s2618" style="position:absolute;visibility:visible" from="8789,4309" to="11340,4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" strokecolor="#1f4d78 [1604]" strokeweight="2.25pt">
                    <v:stroke joinstyle="miter"/>
                  </v:line>
                </v:group>
                <v:group id="组合 612" o:spid="_x0000_s2619" style="position:absolute;left:3969;top:2608;width:1134;height:453;rotation:90" coordorigin="3969,26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">
                  <o:lock v:ext="edit" aspectratio="t"/>
                  <v:shape id="弧形 613" o:spid="_x0000_s2620" style="position:absolute;left:6520;top:26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14" o:spid="_x0000_s2621" style="position:absolute;visibility:visible" from="3969,4309" to="6520,4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" strokecolor="#1f4d78 [1604]" strokeweight="2.25pt">
                    <v:stroke joinstyle="miter"/>
                  </v:line>
                  <v:line id="直接连接符 615" o:spid="_x0000_s2622" style="position:absolute;visibility:visible" from="9922,4309" to="12473,4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16" o:spid="_x0000_s2623" style="position:absolute;left:1134;top:907;width:1134;height:453;rotation:180" coordorigin="1134,9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">
                  <o:lock v:ext="edit" aspectratio="t"/>
                  <v:shape id="弧形 617" o:spid="_x0000_s2624" style="position:absolute;left:3685;top:907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18" o:spid="_x0000_s2625" style="position:absolute;visibility:visible" from="1134,2608" to="3685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" strokecolor="#1f4d78 [1604]" strokeweight="2.25pt">
                    <v:stroke joinstyle="miter"/>
                  </v:line>
                  <v:line id="直接连接符 619" o:spid="_x0000_s2626" style="position:absolute;visibility:visible" from="7087,2608" to="9638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20" o:spid="_x0000_s2627" style="position:absolute;left:1135;top:2041;width:1134;height:453;rotation:180" coordorigin="1135,20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">
                  <o:lock v:ext="edit" aspectratio="t"/>
                  <v:shape id="弧形 621" o:spid="_x0000_s2628" style="position:absolute;left:3686;top:2041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22" o:spid="_x0000_s2629" style="position:absolute;visibility:visible" from="1135,3742" to="3686,3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" strokecolor="#1f4d78 [1604]" strokeweight="2.25pt">
                    <v:stroke joinstyle="miter"/>
                  </v:line>
                  <v:line id="直接连接符 623" o:spid="_x0000_s2630" style="position:absolute;visibility:visible" from="7088,3742" to="9639,3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24" o:spid="_x0000_s2631" style="position:absolute;left:3402;top:923;width:1134;height:453;rotation:180" coordorigin="3402,92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">
                  <o:lock v:ext="edit" aspectratio="t"/>
                  <v:shape id="弧形 625" o:spid="_x0000_s2632" style="position:absolute;left:5953;top:923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26" o:spid="_x0000_s2633" style="position:absolute;visibility:visible" from="3402,2624" to="5953,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" strokecolor="#1f4d78 [1604]" strokeweight="2.25pt">
                    <v:stroke joinstyle="miter"/>
                  </v:line>
                  <v:line id="直接连接符 627" o:spid="_x0000_s2634" style="position:absolute;visibility:visible" from="9355,2624" to="11906,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" strokecolor="#1f4d78 [1604]" strokeweight="2.25pt">
                    <v:stroke joinstyle="miter"/>
                  </v:line>
                </v:group>
                <v:group id="组合 628" o:spid="_x0000_s2635" style="position:absolute;left:3403;top:2041;width:1134;height:453;rotation:180" coordorigin="3403,20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">
                  <o:lock v:ext="edit" aspectratio="t"/>
                  <v:shape id="弧形 629" o:spid="_x0000_s2636" style="position:absolute;left:5954;top:2041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30" o:spid="_x0000_s2637" style="position:absolute;visibility:visible" from="3403,3742" to="5954,3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" strokecolor="#1f4d78 [1604]" strokeweight="2.25pt">
                    <v:stroke joinstyle="miter"/>
                  </v:line>
                  <v:line id="直接连接符 631" o:spid="_x0000_s2638" style="position:absolute;visibility:visible" from="9356,3742" to="11907,3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32" o:spid="_x0000_s2639" style="position:absolute;left:568;top:1473;width:1134;height:453;rotation:-90" coordorigin="568,147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">
                  <o:lock v:ext="edit" aspectratio="t"/>
                  <v:shape id="弧形 633" o:spid="_x0000_s2640" style="position:absolute;left:3119;top:1473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34" o:spid="_x0000_s2641" style="position:absolute;visibility:visible" from="568,3174" to="3119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" strokecolor="#1f4d78 [1604]" strokeweight="2.25pt">
                    <v:stroke joinstyle="miter"/>
                  </v:line>
                  <v:line id="直接连接符 635" o:spid="_x0000_s2642" style="position:absolute;visibility:visible" from="6521,3174" to="9072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36" o:spid="_x0000_s2643" style="position:absolute;left:1701;top:1473;width:1134;height:453;rotation:-90" coordorigin="1701,147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">
                  <o:lock v:ext="edit" aspectratio="t"/>
                  <v:shape id="弧形 637" o:spid="_x0000_s2644" style="position:absolute;left:4252;top:1473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38" o:spid="_x0000_s2645" style="position:absolute;visibility:visible" from="1701,3174" to="4252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" strokecolor="#1f4d78 [1604]" strokeweight="2.25pt">
                    <v:stroke joinstyle="miter"/>
                  </v:line>
                  <v:line id="直接连接符 639" o:spid="_x0000_s2646" style="position:absolute;visibility:visible" from="7654,3174" to="10205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40" o:spid="_x0000_s2647" style="position:absolute;left:2836;top:1473;width:1134;height:453;rotation:-90" coordorigin="2836,147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">
                  <o:lock v:ext="edit" aspectratio="t"/>
                  <v:shape id="弧形 641" o:spid="_x0000_s2648" style="position:absolute;left:5387;top:1473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42" o:spid="_x0000_s2649" style="position:absolute;visibility:visible" from="2836,3174" to="5387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" strokecolor="#1f4d78 [1604]" strokeweight="2.25pt">
                    <v:stroke joinstyle="miter"/>
                  </v:line>
                  <v:line id="直接连接符 643" o:spid="_x0000_s2650" style="position:absolute;visibility:visible" from="8789,3174" to="11340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44" o:spid="_x0000_s2651" style="position:absolute;left:3970;top:1475;width:1134;height:453;rotation:-90" coordorigin="3970,14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">
                  <o:lock v:ext="edit" aspectratio="t"/>
                  <v:shape id="弧形 645" o:spid="_x0000_s2652" style="position:absolute;left:6521;top:1475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46" o:spid="_x0000_s2653" style="position:absolute;visibility:visible" from="3970,3176" to="6521,3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" strokecolor="#1f4d78 [1604]" strokeweight="2.25pt">
                    <v:stroke joinstyle="miter"/>
                  </v:line>
                  <v:line id="直接连接符 647" o:spid="_x0000_s2654" style="position:absolute;visibility:visible" from="9923,3176" to="12474,3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48" o:spid="_x0000_s2655" style="position:absolute;left:3969;top:4875;width:1134;height:454;rotation:90" coordorigin="3969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">
                  <o:lock v:ext="edit" aspectratio="t"/>
                  <v:shape id="弧形 649" o:spid="_x0000_s2656" style="position:absolute;left:6520;top:4875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50" o:spid="_x0000_s2657" style="position:absolute;visibility:visible" from="3969,6576" to="6520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" strokecolor="#1f4d78 [1604]" strokeweight="2.25pt">
                    <v:stroke joinstyle="miter"/>
                  </v:line>
                  <v:line id="直接连接符 651" o:spid="_x0000_s2658" style="position:absolute;visibility:visible" from="9922,6576" to="12473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52" o:spid="_x0000_s2659" style="position:absolute;left:1703;top:4875;width:1134;height:454;rotation:90" coordorigin="1703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">
                  <o:lock v:ext="edit" aspectratio="t"/>
                  <v:shape id="弧形 653" o:spid="_x0000_s2660" style="position:absolute;left:4254;top:4875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54" o:spid="_x0000_s2661" style="position:absolute;visibility:visible" from="1703,6576" to="4254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" strokecolor="#1f4d78 [1604]" strokeweight="2.25pt">
                    <v:stroke joinstyle="miter"/>
                  </v:line>
                  <v:line id="直接连接符 655" o:spid="_x0000_s2662" style="position:absolute;visibility:visible" from="7656,6576" to="10207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" strokecolor="#1f4d78 [1604]" strokeweight="2.25pt">
                    <v:stroke joinstyle="miter"/>
                  </v:line>
                </v:group>
                <v:group id="组合 656" o:spid="_x0000_s2663" style="position:absolute;left:567;top:4875;width:1134;height:454;rotation:90" coordorigin="567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">
                  <o:lock v:ext="edit" aspectratio="t"/>
                  <v:shape id="弧形 657" o:spid="_x0000_s2664" style="position:absolute;left:3118;top:4875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58" o:spid="_x0000_s2665" style="position:absolute;visibility:visible" from="567,6576" to="3118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" strokecolor="#1f4d78 [1604]" strokeweight="2.25pt">
                    <v:stroke joinstyle="miter"/>
                  </v:line>
                  <v:line id="直接连接符 659" o:spid="_x0000_s2666" style="position:absolute;visibility:visible" from="6520,6576" to="9071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60" o:spid="_x0000_s2667" style="position:absolute;left:4536;top:4308;width:1134;height:454" coordorigin="4536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">
                  <o:lock v:ext="edit" aspectratio="t"/>
                  <v:shape id="弧形 661" o:spid="_x0000_s2668" style="position:absolute;left:7087;top:43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62" o:spid="_x0000_s2669" style="position:absolute;visibility:visible" from="4536,6009" to="7087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" strokecolor="#1f4d78 [1604]" strokeweight="2.25pt">
                    <v:stroke joinstyle="miter"/>
                  </v:line>
                  <v:line id="直接连接符 663" o:spid="_x0000_s2670" style="position:absolute;visibility:visible" from="10489,6009" to="13040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64" o:spid="_x0000_s2671" style="position:absolute;left:3403;top:4308;width:1134;height:454;rotation:180" coordorigin="3403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">
                  <o:lock v:ext="edit" aspectratio="t"/>
                  <v:shape id="弧形 665" o:spid="_x0000_s2672" style="position:absolute;left:5954;top:43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66" o:spid="_x0000_s2673" style="position:absolute;visibility:visible" from="3403,6009" to="5954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" strokecolor="#1f4d78 [1604]" strokeweight="2.25pt">
                    <v:stroke joinstyle="miter"/>
                  </v:line>
                  <v:line id="直接连接符 667" o:spid="_x0000_s2674" style="position:absolute;visibility:visible" from="9356,6009" to="11907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68" o:spid="_x0000_s2675" style="position:absolute;left:1134;top:3174;width:1134;height:454;rotation:180" coordorigin="1134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">
                  <o:lock v:ext="edit" aspectratio="t"/>
                  <v:shape id="弧形 669" o:spid="_x0000_s2676" style="position:absolute;left:3685;top:3174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70" o:spid="_x0000_s2677" style="position:absolute;visibility:visible" from="1134,4875" to="3685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" strokecolor="#1f4d78 [1604]" strokeweight="2.25pt">
                    <v:stroke joinstyle="miter"/>
                  </v:line>
                  <v:line id="直接连接符 671" o:spid="_x0000_s2678" style="position:absolute;visibility:visible" from="7087,4875" to="9638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72" o:spid="_x0000_s2679" style="position:absolute;left:2837;top:4875;width:1134;height:454;rotation:90" coordorigin="2837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">
                  <o:lock v:ext="edit" aspectratio="t"/>
                  <v:shape id="弧形 673" o:spid="_x0000_s2680" style="position:absolute;left:5388;top:4875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74" o:spid="_x0000_s2681" style="position:absolute;visibility:visible" from="2837,6576" to="5388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" strokecolor="#1f4d78 [1604]" strokeweight="2.25pt">
                    <v:stroke joinstyle="miter"/>
                  </v:line>
                  <v:line id="直接连接符 675" o:spid="_x0000_s2682" style="position:absolute;visibility:visible" from="8790,6576" to="11341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76" o:spid="_x0000_s2683" style="position:absolute;left:1;top:3174;width:1134;height:454" coordorigin="1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Rmr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">
                  <o:lock v:ext="edit" aspectratio="t"/>
                  <v:shape id="弧形 677" o:spid="_x0000_s2684" style="position:absolute;left:2552;top:3174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78" o:spid="_x0000_s2685" style="position:absolute;visibility:visible" from="1,4875" to="2552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" strokecolor="#1f4d78 [1604]" strokeweight="2.25pt">
                    <v:stroke joinstyle="miter"/>
                  </v:line>
                  <v:line id="直接连接符 679" o:spid="_x0000_s2686" style="position:absolute;visibility:visible" from="5954,4875" to="8505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80" o:spid="_x0000_s2687" style="position:absolute;top:4308;width:1134;height:454" coordorigin="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Rj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">
                  <o:lock v:ext="edit" aspectratio="t"/>
                  <v:shape id="弧形 681" o:spid="_x0000_s2688" style="position:absolute;left:2551;top:43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82" o:spid="_x0000_s2689" style="position:absolute;visibility:visible" from="0,6009" to="2551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" strokecolor="#1f4d78 [1604]" strokeweight="2.25pt">
                    <v:stroke joinstyle="miter"/>
                  </v:line>
                  <v:line id="直接连接符 683" o:spid="_x0000_s2690" style="position:absolute;visibility:visible" from="5953,6009" to="8504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" strokecolor="#1f4d78 [1604]" strokeweight="2.25pt">
                    <v:stroke joinstyle="miter"/>
                  </v:line>
                </v:group>
                <v:group id="组合 684" o:spid="_x0000_s2691" style="position:absolute;left:1135;top:4308;width:1134;height:454;rotation:180" coordorigin="1135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">
                  <o:lock v:ext="edit" aspectratio="t"/>
                  <v:shape id="弧形 685" o:spid="_x0000_s2692" style="position:absolute;left:3686;top:43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86" o:spid="_x0000_s2693" style="position:absolute;visibility:visible" from="1135,6009" to="3686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" strokecolor="#1f4d78 [1604]" strokeweight="2.25pt">
                    <v:stroke joinstyle="miter"/>
                  </v:line>
                  <v:line id="直接连接符 687" o:spid="_x0000_s2694" style="position:absolute;visibility:visible" from="7088,6009" to="9639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88" o:spid="_x0000_s2695" style="position:absolute;left:3402;top:3174;width:1134;height:454;rotation:180" coordorigin="3402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">
                  <o:lock v:ext="edit" aspectratio="t"/>
                  <v:shape id="弧形 689" o:spid="_x0000_s2696" style="position:absolute;left:5953;top:3174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90" o:spid="_x0000_s2697" style="position:absolute;visibility:visible" from="3402,4875" to="5953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" strokecolor="#1f4d78 [1604]" strokeweight="2.25pt">
                    <v:stroke joinstyle="miter"/>
                  </v:line>
                  <v:line id="直接连接符 691" o:spid="_x0000_s2698" style="position:absolute;visibility:visible" from="9355,4875" to="11906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92" o:spid="_x0000_s2699" style="position:absolute;left:569;top:3742;width:1134;height:454;rotation:-90" coordorigin="569,3742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">
                  <o:lock v:ext="edit" aspectratio="t"/>
                  <v:shape id="弧形 693" o:spid="_x0000_s2700" style="position:absolute;left:3120;top:3742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94" o:spid="_x0000_s2701" style="position:absolute;visibility:visible" from="569,5443" to="3120,5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" strokecolor="#1f4d78 [1604]" strokeweight="2.25pt">
                    <v:stroke joinstyle="miter"/>
                  </v:line>
                  <v:line id="直接连接符 695" o:spid="_x0000_s2702" style="position:absolute;visibility:visible" from="6522,5443" to="9073,5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96" o:spid="_x0000_s2703" style="position:absolute;left:1703;top:3741;width:1134;height:454;rotation:-90" coordorigin="1703,37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">
                  <o:lock v:ext="edit" aspectratio="t"/>
                  <v:shape id="弧形 697" o:spid="_x0000_s2704" style="position:absolute;left:4254;top:3741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98" o:spid="_x0000_s2705" style="position:absolute;visibility:visible" from="1703,5442" to="4254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" strokecolor="#1f4d78 [1604]" strokeweight="2.25pt">
                    <v:stroke joinstyle="miter"/>
                  </v:line>
                  <v:line id="直接连接符 699" o:spid="_x0000_s2706" style="position:absolute;visibility:visible" from="7656,5442" to="10207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700" o:spid="_x0000_s2707" style="position:absolute;left:2837;top:3741;width:1134;height:454;rotation:-90" coordorigin="2837,37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">
                  <o:lock v:ext="edit" aspectratio="t"/>
                  <v:shape id="弧形 701" o:spid="_x0000_s2708" style="position:absolute;left:5388;top:3741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702" o:spid="_x0000_s2709" style="position:absolute;visibility:visible" from="2837,5442" to="5388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" strokecolor="#1f4d78 [1604]" strokeweight="2.25pt">
                    <v:stroke joinstyle="miter"/>
                  </v:line>
                  <v:line id="直接连接符 703" o:spid="_x0000_s2710" style="position:absolute;visibility:visible" from="8790,5442" to="11341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704" o:spid="_x0000_s2711" style="position:absolute;left:3969;top:3741;width:1134;height:454;rotation:-90" coordorigin="3969,37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">
                  <o:lock v:ext="edit" aspectratio="t"/>
                  <v:shape id="弧形 705" o:spid="_x0000_s2712" style="position:absolute;left:6520;top:3741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706" o:spid="_x0000_s2713" style="position:absolute;visibility:visible" from="3969,5442" to="6520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" strokecolor="#1f4d78 [1604]" strokeweight="2.25pt">
                    <v:stroke joinstyle="miter"/>
                  </v:line>
                  <v:line id="直接连接符 707" o:spid="_x0000_s2714" style="position:absolute;visibility:visible" from="9922,5442" to="12473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" strokecolor="#1f4d78 [1604]" strokeweight="2.25pt">
                    <v:stroke joinstyle="miter"/>
                  </v:line>
                </v:group>
                <v:group id="组合 708" o:spid="_x0000_s2715" style="position:absolute;left:2268;top:3174;width:1134;height:454" coordorigin="2268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">
                  <o:lock v:ext="edit" aspectratio="t"/>
                  <v:shape id="弧形 709" o:spid="_x0000_s2716" style="position:absolute;left:4819;top:3174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710" o:spid="_x0000_s2717" style="position:absolute;visibility:visible" from="2268,4875" to="4819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" strokecolor="#1f4d78 [1604]" strokeweight="2.25pt">
                    <v:stroke joinstyle="miter"/>
                  </v:line>
                  <v:line id="直接连接符 711" o:spid="_x0000_s2718" style="position:absolute;visibility:visible" from="8221,4875" to="10772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712" o:spid="_x0000_s2719" style="position:absolute;left:2270;top:4308;width:1134;height:454" coordorigin="2270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PWV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3gEzzPhCMjFAwAA//8DAFBLAQItABQABgAIAAAAIQDb4fbL7gAAAIUBAAATAAAAAAAAAAAA&#10;AAAAAAAAAABbQ29udGVudF9UeXBlc10ueG1sUEsBAi0AFAAGAAgAAAAhAFr0LFu/AAAAFQEAAAsA&#10;AAAAAAAAAAAAAAAAHwEAAF9yZWxzLy5yZWxzUEsBAi0AFAAGAAgAAAAhAOfI9ZXEAAAA3AAAAA8A&#10;AAAAAAAAAAAAAAAABwIAAGRycy9kb3ducmV2LnhtbFBLBQYAAAAAAwADALcAAAD4AgAAAAA=&#10;">
                  <o:lock v:ext="edit" aspectratio="t"/>
                  <v:shape id="弧形 713" o:spid="_x0000_s2720" style="position:absolute;left:4821;top:43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714" o:spid="_x0000_s2721" style="position:absolute;visibility:visible" from="2270,6009" to="4821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" strokecolor="#1f4d78 [1604]" strokeweight="2.25pt">
                    <v:stroke joinstyle="miter"/>
                  </v:line>
                  <v:line id="直接连接符 715" o:spid="_x0000_s2722" style="position:absolute;visibility:visible" from="8223,6009" to="10774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" strokecolor="#1f4d78 [1604]" strokeweight="2.25pt">
                    <v:stroke joinstyle="miter"/>
                  </v:line>
                </v:group>
                <v:group id="组合 716" o:spid="_x0000_s2723" style="position:absolute;left:4536;top:3174;width:1134;height:454" coordorigin="4536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/OW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WLOD3TDgCcn0HAAD//wMAUEsBAi0AFAAGAAgAAAAhANvh9svuAAAAhQEAABMAAAAAAAAA&#10;AAAAAAAAAAAAAFtDb250ZW50X1R5cGVzXS54bWxQSwECLQAUAAYACAAAACEAWvQsW78AAAAVAQAA&#10;CwAAAAAAAAAAAAAAAAAfAQAAX3JlbHMvLnJlbHNQSwECLQAUAAYACAAAACEAmPPzlsYAAADcAAAA&#10;DwAAAAAAAAAAAAAAAAAHAgAAZHJzL2Rvd25yZXYueG1sUEsFBgAAAAADAAMAtwAAAPoCAAAAAA==&#10;">
                  <o:lock v:ext="edit" aspectratio="t"/>
                  <v:shape id="弧形 717" o:spid="_x0000_s2724" style="position:absolute;left:7087;top:3174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718" o:spid="_x0000_s2725" style="position:absolute;visibility:visible" from="4536,4875" to="7087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" strokecolor="#1f4d78 [1604]" strokeweight="2.25pt">
                    <v:stroke joinstyle="miter"/>
                  </v:line>
                  <v:line id="直接连接符 719" o:spid="_x0000_s2726" style="position:absolute;visibility:visible" from="10489,4875" to="13040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" strokecolor="#1f4d78 [1604]" strokeweight="2.25pt">
                    <v:stroke joinstyle="miter"/>
                  </v:line>
                </v:group>
              </v:group>
              <v:shape id="文本框 212" o:spid="_x0000_s2727" type="#_x0000_t202" style="position:absolute;left:1512;top:266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" filled="f" stroked="f">
                <v:textbox style="mso-next-textbox:#文本框 212;mso-fit-shape-to-text:t">
                  <w:txbxContent>
                    <w:p w14:paraId="59ED652C" w14:textId="77777777" w:rsidR="006522D8" w:rsidRPr="00DF54D0" w:rsidRDefault="006522D8" w:rsidP="007A0256">
                      <w:pPr>
                        <w:pStyle w:val="NormalWeb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22</w:t>
                      </w:r>
                    </w:p>
                  </w:txbxContent>
                </v:textbox>
              </v:shape>
              <v:shape id="文本框 213" o:spid="_x0000_s2728" type="#_x0000_t202" style="position:absolute;left:2646;top:266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on6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" filled="f" stroked="f">
                <v:textbox style="mso-next-textbox:#文本框 213;mso-fit-shape-to-text:t">
                  <w:txbxContent>
                    <w:p w14:paraId="336E0783" w14:textId="77777777" w:rsidR="006522D8" w:rsidRPr="00DF54D0" w:rsidRDefault="006522D8" w:rsidP="007A0256">
                      <w:pPr>
                        <w:pStyle w:val="NormalWeb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33</w:t>
                      </w:r>
                    </w:p>
                  </w:txbxContent>
                </v:textbox>
              </v:shape>
              <v:shape id="文本框 214" o:spid="_x0000_s2729" type="#_x0000_t202" style="position:absolute;left:3780;top:266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" filled="f" stroked="f">
                <v:textbox style="mso-next-textbox:#文本框 214;mso-fit-shape-to-text:t">
                  <w:txbxContent>
                    <w:p w14:paraId="009C5200" w14:textId="77777777" w:rsidR="006522D8" w:rsidRPr="00DF54D0" w:rsidRDefault="006522D8" w:rsidP="007A0256">
                      <w:pPr>
                        <w:pStyle w:val="NormalWeb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44</w:t>
                      </w:r>
                    </w:p>
                  </w:txbxContent>
                </v:textbox>
              </v:shape>
              <v:shape id="文本框 215" o:spid="_x0000_s2730" type="#_x0000_t202" style="position:absolute;left:4915;top:266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" filled="f" stroked="f">
                <v:textbox style="mso-next-textbox:#文本框 215;mso-fit-shape-to-text:t">
                  <w:txbxContent>
                    <w:p w14:paraId="323C1578" w14:textId="77777777" w:rsidR="006522D8" w:rsidRPr="00DF54D0" w:rsidRDefault="006522D8" w:rsidP="007A0256">
                      <w:pPr>
                        <w:pStyle w:val="NormalWeb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55</w:t>
                      </w:r>
                    </w:p>
                  </w:txbxContent>
                </v:textbox>
              </v:shape>
              <v:shape id="文本框 216" o:spid="_x0000_s2731" type="#_x0000_t202" style="position:absolute;left:351;top:1360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" filled="f" stroked="f">
                <v:textbox style="mso-next-textbox:#文本框 216;mso-fit-shape-to-text:t">
                  <w:txbxContent>
                    <w:p w14:paraId="1E9AB18C" w14:textId="77777777" w:rsidR="006522D8" w:rsidRPr="00DF54D0" w:rsidRDefault="006522D8" w:rsidP="007A0256">
                      <w:pPr>
                        <w:pStyle w:val="NormalWeb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66</w:t>
                      </w:r>
                    </w:p>
                  </w:txbxContent>
                </v:textbox>
              </v:shape>
              <v:shape id="文本框 217" o:spid="_x0000_s2732" type="#_x0000_t202" style="position:absolute;left:1474;top:1365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" filled="f" stroked="f">
                <v:textbox style="mso-next-textbox:#文本框 217;mso-fit-shape-to-text:t">
                  <w:txbxContent>
                    <w:p w14:paraId="456E138B" w14:textId="77777777" w:rsidR="006522D8" w:rsidRPr="00DF54D0" w:rsidRDefault="006522D8" w:rsidP="007A0256">
                      <w:pPr>
                        <w:pStyle w:val="NormalWeb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77</w:t>
                      </w:r>
                    </w:p>
                  </w:txbxContent>
                </v:textbox>
              </v:shape>
              <v:shape id="文本框 218" o:spid="_x0000_s2733" type="#_x0000_t202" style="position:absolute;left:2586;top:1360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" filled="f" stroked="f">
                <v:textbox style="mso-next-textbox:#文本框 218;mso-fit-shape-to-text:t">
                  <w:txbxContent>
                    <w:p w14:paraId="48DBC8F0" w14:textId="77777777" w:rsidR="006522D8" w:rsidRPr="00DF54D0" w:rsidRDefault="006522D8" w:rsidP="007A0256">
                      <w:pPr>
                        <w:pStyle w:val="NormalWeb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88</w:t>
                      </w:r>
                    </w:p>
                  </w:txbxContent>
                </v:textbox>
              </v:shape>
              <v:shape id="文本框 220" o:spid="_x0000_s2734" type="#_x0000_t202" style="position:absolute;left:4764;top:1367;width:755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" filled="f" stroked="f">
                <v:textbox style="mso-next-textbox:#文本框 220;mso-fit-shape-to-text:t">
                  <w:txbxContent>
                    <w:p w14:paraId="75016F5A" w14:textId="77777777" w:rsidR="006522D8" w:rsidRPr="00DF54D0" w:rsidRDefault="006522D8" w:rsidP="00DF54D0">
                      <w:pPr>
                        <w:pStyle w:val="NormalWeb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1010</w:t>
                      </w:r>
                    </w:p>
                  </w:txbxContent>
                </v:textbox>
              </v:shape>
              <v:shape id="文本框 221" o:spid="_x0000_s2735" type="#_x0000_t202" style="position:absolute;left:200;top:2523;width:755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" filled="f" stroked="f">
                <v:textbox style="mso-next-textbox:#文本框 221;mso-fit-shape-to-text:t">
                  <w:txbxContent>
                    <w:p w14:paraId="1E2FF46A" w14:textId="77777777" w:rsidR="006522D8" w:rsidRPr="00DF54D0" w:rsidRDefault="006522D8" w:rsidP="00DF54D0">
                      <w:pPr>
                        <w:pStyle w:val="NormalWeb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1111</w:t>
                      </w:r>
                    </w:p>
                  </w:txbxContent>
                </v:textbox>
              </v:shape>
              <v:shape id="文本框 222" o:spid="_x0000_s2736" type="#_x0000_t202" style="position:absolute;left:1229;top:2545;width:981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" filled="f" stroked="f">
                <v:textbox style="mso-next-textbox:#文本框 222;mso-fit-shape-to-text:t">
                  <w:txbxContent>
                    <w:p w14:paraId="16C2FBA9" w14:textId="77777777" w:rsidR="006522D8" w:rsidRPr="00DF54D0" w:rsidRDefault="006522D8" w:rsidP="00DF54D0">
                      <w:pPr>
                        <w:pStyle w:val="NormalWeb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1212</w:t>
                      </w:r>
                    </w:p>
                  </w:txbxContent>
                </v:textbox>
              </v:shape>
              <v:shape id="文本框 223" o:spid="_x0000_s2737" type="#_x0000_t202" style="position:absolute;left:2454;top:2512;width:880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" filled="f" stroked="f">
                <v:textbox style="mso-next-textbox:#文本框 223;mso-fit-shape-to-text:t">
                  <w:txbxContent>
                    <w:p w14:paraId="128F756F" w14:textId="77777777" w:rsidR="006522D8" w:rsidRDefault="006522D8" w:rsidP="00DF54D0">
                      <w:pPr>
                        <w:pStyle w:val="NormalWeb"/>
                        <w:jc w:val="center"/>
                        <w:rPr>
                          <w:kern w:val="0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1313</w:t>
                      </w:r>
                    </w:p>
                  </w:txbxContent>
                </v:textbox>
              </v:shape>
              <v:shape id="文本框 224" o:spid="_x0000_s2738" type="#_x0000_t202" style="position:absolute;left:3402;top:1376;width:1099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" filled="f" stroked="f">
                <v:textbox style="mso-next-textbox:#文本框 224;mso-fit-shape-to-text:t">
                  <w:txbxContent>
                    <w:p w14:paraId="6A92566E" w14:textId="77777777" w:rsidR="006522D8" w:rsidRPr="00DF54D0" w:rsidRDefault="006522D8" w:rsidP="00DF54D0">
                      <w:pPr>
                        <w:pStyle w:val="NormalWeb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99</w:t>
                      </w:r>
                    </w:p>
                  </w:txbxContent>
                </v:textbox>
              </v:shape>
              <v:shape id="文本框 225" o:spid="_x0000_s2739" type="#_x0000_t202" style="position:absolute;left:4627;top:2494;width:1004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" filled="f" stroked="f">
                <v:textbox style="mso-next-textbox:#文本框 225;mso-fit-shape-to-text:t">
                  <w:txbxContent>
                    <w:p w14:paraId="628343C4" w14:textId="77777777" w:rsidR="006522D8" w:rsidRPr="00DF54D0" w:rsidRDefault="006522D8" w:rsidP="00DF54D0">
                      <w:pPr>
                        <w:pStyle w:val="NormalWeb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1515</w:t>
                      </w:r>
                    </w:p>
                  </w:txbxContent>
                </v:textbox>
              </v:shape>
              <v:shape id="文本框 226" o:spid="_x0000_s2740" type="#_x0000_t202" style="position:absolute;left:34;top:3588;width:98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" filled="f" stroked="f">
                <v:textbox style="mso-next-textbox:#文本框 226;mso-fit-shape-to-text:t">
                  <w:txbxContent>
                    <w:p w14:paraId="44CCBB90" w14:textId="77777777" w:rsidR="006522D8" w:rsidRPr="00DF54D0" w:rsidRDefault="006522D8" w:rsidP="00DF54D0">
                      <w:pPr>
                        <w:pStyle w:val="NormalWeb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1616</w:t>
                      </w:r>
                    </w:p>
                  </w:txbxContent>
                </v:textbox>
              </v:shape>
              <v:shape id="文本框 228" o:spid="_x0000_s2741" type="#_x0000_t202" style="position:absolute;left:1289;top:3588;width:754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" filled="f" stroked="f">
                <v:textbox style="mso-next-textbox:#文本框 228;mso-fit-shape-to-text:t">
                  <w:txbxContent>
                    <w:p w14:paraId="44742024" w14:textId="77777777" w:rsidR="006522D8" w:rsidRDefault="006522D8" w:rsidP="00DF54D0">
                      <w:pPr>
                        <w:pStyle w:val="NormalWeb"/>
                        <w:jc w:val="center"/>
                        <w:rPr>
                          <w:kern w:val="0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7</w:t>
                      </w: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  <v:shape id="文本框 229" o:spid="_x0000_s2742" type="#_x0000_t202" style="position:absolute;left:3457;top:3628;width:941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" filled="f" stroked="f">
                <v:textbox style="mso-next-textbox:#文本框 229;mso-fit-shape-to-text:t">
                  <w:txbxContent>
                    <w:p w14:paraId="016A0831" w14:textId="77777777" w:rsidR="006522D8" w:rsidRPr="00DF54D0" w:rsidRDefault="006522D8" w:rsidP="00DF54D0">
                      <w:pPr>
                        <w:pStyle w:val="NormalWeb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1919</w:t>
                      </w:r>
                    </w:p>
                  </w:txbxContent>
                </v:textbox>
              </v:shape>
              <v:shape id="文本框 230" o:spid="_x0000_s2743" type="#_x0000_t202" style="position:absolute;left:4705;top:3615;width:755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" filled="f" stroked="f">
                <v:textbox style="mso-next-textbox:#文本框 230;mso-fit-shape-to-text:t">
                  <w:txbxContent>
                    <w:p w14:paraId="5BAE4C9E" w14:textId="77777777" w:rsidR="006522D8" w:rsidRPr="00DF54D0" w:rsidRDefault="006522D8" w:rsidP="00DF54D0">
                      <w:pPr>
                        <w:pStyle w:val="NormalWeb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2020</w:t>
                      </w:r>
                    </w:p>
                  </w:txbxContent>
                </v:textbox>
              </v:shape>
              <v:shape id="文本框 231" o:spid="_x0000_s2744" type="#_x0000_t202" style="position:absolute;left:65;top:4762;width:981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" filled="f" stroked="f">
                <v:textbox style="mso-next-textbox:#文本框 231;mso-fit-shape-to-text:t">
                  <w:txbxContent>
                    <w:p w14:paraId="3B95F2DE" w14:textId="77777777" w:rsidR="006522D8" w:rsidRPr="00DF54D0" w:rsidRDefault="006522D8" w:rsidP="00DF54D0">
                      <w:pPr>
                        <w:pStyle w:val="NormalWeb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2121</w:t>
                      </w:r>
                    </w:p>
                  </w:txbxContent>
                </v:textbox>
              </v:shape>
              <v:shape id="文本框 232" o:spid="_x0000_s2745" type="#_x0000_t202" style="position:absolute;left:1424;top:4762;width:755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" filled="f" stroked="f">
                <v:textbox style="mso-next-textbox:#文本框 232;mso-fit-shape-to-text:t">
                  <w:txbxContent>
                    <w:p w14:paraId="01BE59F5" w14:textId="77777777" w:rsidR="006522D8" w:rsidRPr="00DF54D0" w:rsidRDefault="006522D8" w:rsidP="00DF54D0">
                      <w:pPr>
                        <w:pStyle w:val="NormalWeb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2222</w:t>
                      </w:r>
                    </w:p>
                  </w:txbxContent>
                </v:textbox>
              </v:shape>
              <v:shape id="文本框 233" o:spid="_x0000_s2746" type="#_x0000_t202" style="position:absolute;left:2544;top:4737;width:713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" filled="f" stroked="f">
                <v:textbox style="mso-next-textbox:#文本框 233;mso-fit-shape-to-text:t">
                  <w:txbxContent>
                    <w:p w14:paraId="1DBB7196" w14:textId="77777777" w:rsidR="006522D8" w:rsidRPr="00DF54D0" w:rsidRDefault="006522D8" w:rsidP="00DF54D0">
                      <w:pPr>
                        <w:pStyle w:val="NormalWeb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2323</w:t>
                      </w:r>
                    </w:p>
                  </w:txbxContent>
                </v:textbox>
              </v:shape>
              <v:shape id="文本框 234" o:spid="_x0000_s2747" type="#_x0000_t202" style="position:absolute;left:3527;top:4762;width:901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" filled="f" stroked="f">
                <v:textbox style="mso-next-textbox:#文本框 234;mso-fit-shape-to-text:t">
                  <w:txbxContent>
                    <w:p w14:paraId="6A698ED1" w14:textId="77777777" w:rsidR="006522D8" w:rsidRDefault="006522D8" w:rsidP="00DF54D0">
                      <w:pPr>
                        <w:pStyle w:val="NormalWeb"/>
                        <w:jc w:val="center"/>
                        <w:rPr>
                          <w:kern w:val="0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2424</w:t>
                      </w:r>
                    </w:p>
                  </w:txbxContent>
                </v:textbox>
              </v:shape>
            </v:group>
            <v:shape id="_x0000_s2748" type="#_x0000_t202" style="position:absolute;left:1143;top:762;width:4851;height:48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" filled="f" stroked="f">
              <v:textbox style="mso-next-textbox:#_x0000_s2748;mso-fit-shape-to-text:t">
                <w:txbxContent>
                  <w:p w14:paraId="54872E83" w14:textId="3C29FE68" w:rsidR="006522D8" w:rsidRDefault="00865CFA" w:rsidP="003A5705">
                    <w:pPr>
                      <w:pStyle w:val="NormalWeb"/>
                      <w:jc w:val="center"/>
                    </w:pPr>
                    <w:ins w:id="567" w:author="唐 圣凯" w:date="2021-10-28T17:56:00Z"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1"/>
                          <w:szCs w:val="21"/>
                        </w:rPr>
                        <w:t>tart</w:t>
                      </w:r>
                    </w:ins>
                    <w:del w:id="568" w:author="唐 圣凯" w:date="2021-10-28T17:56:00Z">
                      <w:r w:rsidR="006522D8" w:rsidRPr="0037294C" w:rsidDel="00865CFA">
                        <w:rPr>
                          <w:rFonts w:ascii="Times New Roman" w:hAnsi="Times New Roman" w:cs="Times New Roman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delText>起点</w:delText>
                      </w:r>
                    </w:del>
                    <w:r w:rsidR="006522D8" w:rsidRPr="0037294C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1</w:t>
                    </w:r>
                  </w:p>
                </w:txbxContent>
              </v:textbox>
            </v:shape>
            <v:shape id="_x0000_s2749" type="#_x0000_t202" style="position:absolute;left:30480;top:29717;width:3981;height:4877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" filled="f" stroked="f">
              <v:textbox style="mso-next-textbox:#_x0000_s2749;mso-fit-shape-to-text:t">
                <w:txbxContent>
                  <w:p w14:paraId="445C451C" w14:textId="174B14CB" w:rsidR="006522D8" w:rsidRDefault="00865CFA" w:rsidP="003A5705">
                    <w:pPr>
                      <w:pStyle w:val="NormalWeb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</w:pPr>
                    <w:ins w:id="569" w:author="唐 圣凯" w:date="2021-10-28T17:57:00Z"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1"/>
                          <w:szCs w:val="21"/>
                        </w:rPr>
                        <w:t>nd</w:t>
                      </w:r>
                    </w:ins>
                    <w:del w:id="570" w:author="唐 圣凯" w:date="2021-10-28T17:57:00Z">
                      <w:r w:rsidR="006522D8" w:rsidDel="00865CFA">
                        <w:rPr>
                          <w:rFonts w:ascii="Times New Roman" w:hAnsi="Times New Roman" w:cs="Times New Roman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delText>终</w:delText>
                      </w:r>
                      <w:r w:rsidR="006522D8" w:rsidRPr="0037294C" w:rsidDel="00865CFA">
                        <w:rPr>
                          <w:rFonts w:ascii="Times New Roman" w:hAnsi="Times New Roman" w:cs="Times New Roman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delText>点</w:delText>
                      </w:r>
                    </w:del>
                  </w:p>
                  <w:p w14:paraId="22D41119" w14:textId="77777777" w:rsidR="006522D8" w:rsidRDefault="006522D8" w:rsidP="003A5705">
                    <w:pPr>
                      <w:pStyle w:val="NormalWeb"/>
                      <w:jc w:val="center"/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25</w:t>
                    </w:r>
                  </w:p>
                </w:txbxContent>
              </v:textbox>
            </v:shape>
            <w10:wrap type="topAndBottom"/>
          </v:group>
        </w:pict>
      </w:r>
    </w:p>
    <w:p w14:paraId="458DFB7F" w14:textId="77777777" w:rsidR="00045E12" w:rsidRPr="007922FD" w:rsidRDefault="00045E12" w:rsidP="0004179C">
      <w:pPr>
        <w:rPr>
          <w:rFonts w:ascii="Times New Roman" w:hAnsi="Times New Roman" w:cs="Times New Roman"/>
          <w:sz w:val="24"/>
        </w:rPr>
      </w:pPr>
    </w:p>
    <w:sectPr w:rsidR="00045E12" w:rsidRPr="007922FD" w:rsidSect="005C7260">
      <w:pgSz w:w="12240" w:h="20160" w:code="5"/>
      <w:pgMar w:top="1440" w:right="1800" w:bottom="1440" w:left="1800" w:header="851" w:footer="992" w:gutter="0"/>
      <w:cols w:space="425"/>
      <w:docGrid w:type="lines" w:linePitch="312"/>
      <w:sectPrChange w:id="571" w:author="Mahfuz Ronnie" w:date="2021-11-25T12:22:00Z">
        <w:sectPr w:rsidR="00045E12" w:rsidRPr="007922FD" w:rsidSect="005C7260">
          <w:pgSz w:w="11906" w:h="16838" w:code="0"/>
          <w:pgMar w:top="1440" w:right="1800" w:bottom="1440" w:left="1800" w:header="851" w:footer="992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0DEE1" w14:textId="77777777" w:rsidR="00127A91" w:rsidRDefault="00127A91" w:rsidP="00095E47">
      <w:r>
        <w:separator/>
      </w:r>
    </w:p>
  </w:endnote>
  <w:endnote w:type="continuationSeparator" w:id="0">
    <w:p w14:paraId="714EAEAF" w14:textId="77777777" w:rsidR="00127A91" w:rsidRDefault="00127A91" w:rsidP="00095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3BD2D" w14:textId="77777777" w:rsidR="00127A91" w:rsidRDefault="00127A91" w:rsidP="00095E47">
      <w:r>
        <w:separator/>
      </w:r>
    </w:p>
  </w:footnote>
  <w:footnote w:type="continuationSeparator" w:id="0">
    <w:p w14:paraId="28811678" w14:textId="77777777" w:rsidR="00127A91" w:rsidRDefault="00127A91" w:rsidP="00095E47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唐 圣凯">
    <w15:presenceInfo w15:providerId="Windows Live" w15:userId="4728679090c24709"/>
  </w15:person>
  <w15:person w15:author="Mahfuz Ronnie">
    <w15:presenceInfo w15:providerId="Windows Live" w15:userId="a7c12be0771e791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75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692C"/>
    <w:rsid w:val="00001F73"/>
    <w:rsid w:val="00006F85"/>
    <w:rsid w:val="0004179C"/>
    <w:rsid w:val="00045E12"/>
    <w:rsid w:val="000503E2"/>
    <w:rsid w:val="00053C2E"/>
    <w:rsid w:val="000867FA"/>
    <w:rsid w:val="00092C0B"/>
    <w:rsid w:val="00095E47"/>
    <w:rsid w:val="000C66BD"/>
    <w:rsid w:val="00127A91"/>
    <w:rsid w:val="00155C96"/>
    <w:rsid w:val="001D474B"/>
    <w:rsid w:val="001E6A7F"/>
    <w:rsid w:val="0020487B"/>
    <w:rsid w:val="00212A70"/>
    <w:rsid w:val="00217071"/>
    <w:rsid w:val="0023151E"/>
    <w:rsid w:val="00244C2B"/>
    <w:rsid w:val="00275AD3"/>
    <w:rsid w:val="00287EB0"/>
    <w:rsid w:val="002B7BE0"/>
    <w:rsid w:val="00320826"/>
    <w:rsid w:val="00336430"/>
    <w:rsid w:val="0037294C"/>
    <w:rsid w:val="00373B93"/>
    <w:rsid w:val="00381BF3"/>
    <w:rsid w:val="00394F1D"/>
    <w:rsid w:val="003A5705"/>
    <w:rsid w:val="003C0628"/>
    <w:rsid w:val="003C2A58"/>
    <w:rsid w:val="003E3997"/>
    <w:rsid w:val="004243F3"/>
    <w:rsid w:val="004707C9"/>
    <w:rsid w:val="004813D9"/>
    <w:rsid w:val="004A04AC"/>
    <w:rsid w:val="004D0EF5"/>
    <w:rsid w:val="00535E15"/>
    <w:rsid w:val="005378C9"/>
    <w:rsid w:val="0054099B"/>
    <w:rsid w:val="00596096"/>
    <w:rsid w:val="005C7260"/>
    <w:rsid w:val="00605749"/>
    <w:rsid w:val="0062170C"/>
    <w:rsid w:val="006522D8"/>
    <w:rsid w:val="0065777A"/>
    <w:rsid w:val="0068409F"/>
    <w:rsid w:val="006C216D"/>
    <w:rsid w:val="00710063"/>
    <w:rsid w:val="007922FD"/>
    <w:rsid w:val="007A0256"/>
    <w:rsid w:val="007E3895"/>
    <w:rsid w:val="007E38C7"/>
    <w:rsid w:val="007E6F1A"/>
    <w:rsid w:val="0083692C"/>
    <w:rsid w:val="0085645F"/>
    <w:rsid w:val="00865CFA"/>
    <w:rsid w:val="0087794A"/>
    <w:rsid w:val="008C7F65"/>
    <w:rsid w:val="008F198C"/>
    <w:rsid w:val="00912E2E"/>
    <w:rsid w:val="00952A5E"/>
    <w:rsid w:val="0096092A"/>
    <w:rsid w:val="009660DB"/>
    <w:rsid w:val="00A2355C"/>
    <w:rsid w:val="00A25BF9"/>
    <w:rsid w:val="00A37A62"/>
    <w:rsid w:val="00A84200"/>
    <w:rsid w:val="00A9675E"/>
    <w:rsid w:val="00AE172A"/>
    <w:rsid w:val="00AF1FFB"/>
    <w:rsid w:val="00B05C84"/>
    <w:rsid w:val="00B734C5"/>
    <w:rsid w:val="00BD52D3"/>
    <w:rsid w:val="00BF248D"/>
    <w:rsid w:val="00C0133B"/>
    <w:rsid w:val="00C2179F"/>
    <w:rsid w:val="00C241EB"/>
    <w:rsid w:val="00C651C6"/>
    <w:rsid w:val="00CE7EF4"/>
    <w:rsid w:val="00CF71F3"/>
    <w:rsid w:val="00D12527"/>
    <w:rsid w:val="00D766D0"/>
    <w:rsid w:val="00D767AE"/>
    <w:rsid w:val="00D97911"/>
    <w:rsid w:val="00DC0850"/>
    <w:rsid w:val="00DC592C"/>
    <w:rsid w:val="00DF54D0"/>
    <w:rsid w:val="00E2001C"/>
    <w:rsid w:val="00E2159F"/>
    <w:rsid w:val="00E42A02"/>
    <w:rsid w:val="00E82A8A"/>
    <w:rsid w:val="00EA07A8"/>
    <w:rsid w:val="00EA1B77"/>
    <w:rsid w:val="00EC328E"/>
    <w:rsid w:val="00ED2167"/>
    <w:rsid w:val="00F53FCC"/>
    <w:rsid w:val="00F547EC"/>
    <w:rsid w:val="00F72AFC"/>
    <w:rsid w:val="00FA573A"/>
    <w:rsid w:val="00FB6258"/>
    <w:rsid w:val="107F7941"/>
    <w:rsid w:val="3BCB14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56"/>
    <o:shapelayout v:ext="edit">
      <o:idmap v:ext="edit" data="2"/>
    </o:shapelayout>
  </w:shapeDefaults>
  <w:decimalSymbol w:val="."/>
  <w:listSeparator w:val=","/>
  <w14:docId w14:val="33266F8E"/>
  <w15:docId w15:val="{21C17EF6-3263-44DB-8D4E-8F1FCFE6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7BE0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B7BE0"/>
    <w:rPr>
      <w:sz w:val="24"/>
    </w:rPr>
  </w:style>
  <w:style w:type="table" w:styleId="TableGrid">
    <w:name w:val="Table Grid"/>
    <w:basedOn w:val="TableNormal"/>
    <w:rsid w:val="00DC0850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095E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095E47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095E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095E47"/>
    <w:rPr>
      <w:kern w:val="2"/>
      <w:sz w:val="18"/>
      <w:szCs w:val="18"/>
    </w:rPr>
  </w:style>
  <w:style w:type="character" w:styleId="CommentReference">
    <w:name w:val="annotation reference"/>
    <w:basedOn w:val="DefaultParagraphFont"/>
    <w:rsid w:val="00AE172A"/>
    <w:rPr>
      <w:sz w:val="21"/>
      <w:szCs w:val="21"/>
    </w:rPr>
  </w:style>
  <w:style w:type="paragraph" w:styleId="CommentText">
    <w:name w:val="annotation text"/>
    <w:basedOn w:val="Normal"/>
    <w:link w:val="CommentTextChar"/>
    <w:rsid w:val="00AE172A"/>
    <w:pPr>
      <w:jc w:val="left"/>
    </w:pPr>
  </w:style>
  <w:style w:type="character" w:customStyle="1" w:styleId="CommentTextChar">
    <w:name w:val="Comment Text Char"/>
    <w:basedOn w:val="DefaultParagraphFont"/>
    <w:link w:val="CommentText"/>
    <w:rsid w:val="00AE172A"/>
    <w:rPr>
      <w:kern w:val="2"/>
      <w:sz w:val="21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AE17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E172A"/>
    <w:rPr>
      <w:b/>
      <w:bCs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AE172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E172A"/>
    <w:rPr>
      <w:kern w:val="2"/>
      <w:sz w:val="18"/>
      <w:szCs w:val="18"/>
    </w:rPr>
  </w:style>
  <w:style w:type="paragraph" w:styleId="Revision">
    <w:name w:val="Revision"/>
    <w:hidden/>
    <w:uiPriority w:val="99"/>
    <w:semiHidden/>
    <w:rsid w:val="00865CFA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0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7490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1076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7145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89371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72767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8CBEAF-6527-4971-8420-12C1AF0ED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6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Mahfuz Ronnie</cp:lastModifiedBy>
  <cp:revision>66</cp:revision>
  <dcterms:created xsi:type="dcterms:W3CDTF">2014-10-29T12:08:00Z</dcterms:created>
  <dcterms:modified xsi:type="dcterms:W3CDTF">2021-11-26T14:14:00Z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